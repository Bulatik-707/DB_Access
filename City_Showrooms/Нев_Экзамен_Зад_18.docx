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175545"/>
        <w:docPartObj>
          <w:docPartGallery w:val="Table of Contents"/>
          <w:docPartUnique/>
        </w:docPartObj>
      </w:sdtPr>
      <w:sdtEndPr>
        <w:rPr>
          <w:b/>
          <w:bCs/>
        </w:rPr>
      </w:sdtEndPr>
      <w:sdtContent>
        <w:p w:rsidR="000734E7" w:rsidRPr="00641B1E" w:rsidRDefault="000734E7" w:rsidP="000734E7">
          <w:pPr>
            <w:rPr>
              <w:sz w:val="28"/>
              <w:szCs w:val="28"/>
            </w:rPr>
          </w:pPr>
          <w:r w:rsidRPr="00641B1E">
            <w:rPr>
              <w:sz w:val="28"/>
              <w:szCs w:val="28"/>
            </w:rPr>
            <w:t>Оглавление</w:t>
          </w:r>
        </w:p>
        <w:p w:rsidR="000734E7" w:rsidRPr="00641B1E" w:rsidRDefault="000734E7">
          <w:pPr>
            <w:pStyle w:val="11"/>
            <w:tabs>
              <w:tab w:val="right" w:leader="dot" w:pos="9345"/>
            </w:tabs>
            <w:rPr>
              <w:noProof/>
              <w:sz w:val="28"/>
              <w:szCs w:val="28"/>
            </w:rPr>
          </w:pPr>
          <w:r w:rsidRPr="00641B1E">
            <w:rPr>
              <w:sz w:val="28"/>
              <w:szCs w:val="28"/>
            </w:rPr>
            <w:fldChar w:fldCharType="begin"/>
          </w:r>
          <w:r w:rsidRPr="00641B1E">
            <w:rPr>
              <w:sz w:val="28"/>
              <w:szCs w:val="28"/>
            </w:rPr>
            <w:instrText xml:space="preserve"> TOC \o "1-3" \h \z \u </w:instrText>
          </w:r>
          <w:r w:rsidRPr="00641B1E">
            <w:rPr>
              <w:sz w:val="28"/>
              <w:szCs w:val="28"/>
            </w:rPr>
            <w:fldChar w:fldCharType="separate"/>
          </w:r>
          <w:hyperlink w:anchor="_Toc93841065" w:history="1">
            <w:r w:rsidRPr="00641B1E">
              <w:rPr>
                <w:rStyle w:val="a5"/>
                <w:noProof/>
                <w:sz w:val="28"/>
                <w:szCs w:val="28"/>
              </w:rPr>
              <w:t>Описания предметных областей для разработки баз данных</w:t>
            </w:r>
            <w:r w:rsidRPr="00641B1E">
              <w:rPr>
                <w:noProof/>
                <w:webHidden/>
                <w:sz w:val="28"/>
                <w:szCs w:val="28"/>
              </w:rPr>
              <w:tab/>
            </w:r>
            <w:r w:rsidRPr="00641B1E">
              <w:rPr>
                <w:noProof/>
                <w:webHidden/>
                <w:sz w:val="28"/>
                <w:szCs w:val="28"/>
              </w:rPr>
              <w:fldChar w:fldCharType="begin"/>
            </w:r>
            <w:r w:rsidRPr="00641B1E">
              <w:rPr>
                <w:noProof/>
                <w:webHidden/>
                <w:sz w:val="28"/>
                <w:szCs w:val="28"/>
              </w:rPr>
              <w:instrText xml:space="preserve"> PAGEREF _Toc93841065 \h </w:instrText>
            </w:r>
            <w:r w:rsidRPr="00641B1E">
              <w:rPr>
                <w:noProof/>
                <w:webHidden/>
                <w:sz w:val="28"/>
                <w:szCs w:val="28"/>
              </w:rPr>
            </w:r>
            <w:r w:rsidRPr="00641B1E">
              <w:rPr>
                <w:noProof/>
                <w:webHidden/>
                <w:sz w:val="28"/>
                <w:szCs w:val="28"/>
              </w:rPr>
              <w:fldChar w:fldCharType="separate"/>
            </w:r>
            <w:r w:rsidRPr="00641B1E">
              <w:rPr>
                <w:noProof/>
                <w:webHidden/>
                <w:sz w:val="28"/>
                <w:szCs w:val="28"/>
              </w:rPr>
              <w:t>14</w:t>
            </w:r>
            <w:r w:rsidRPr="00641B1E">
              <w:rPr>
                <w:noProof/>
                <w:webHidden/>
                <w:sz w:val="28"/>
                <w:szCs w:val="28"/>
              </w:rPr>
              <w:fldChar w:fldCharType="end"/>
            </w:r>
          </w:hyperlink>
        </w:p>
        <w:p w:rsidR="000734E7" w:rsidRDefault="000734E7">
          <w:r w:rsidRPr="00641B1E">
            <w:rPr>
              <w:b/>
              <w:bCs/>
              <w:sz w:val="28"/>
              <w:szCs w:val="28"/>
            </w:rPr>
            <w:fldChar w:fldCharType="end"/>
          </w:r>
        </w:p>
      </w:sdtContent>
    </w:sdt>
    <w:p w:rsidR="000734E7" w:rsidRDefault="000734E7">
      <w:pPr>
        <w:rPr>
          <w:rFonts w:ascii="Verdana" w:eastAsia="Times New Roman" w:hAnsi="Verdana" w:cs="Times New Roman"/>
          <w:color w:val="FF0000"/>
          <w:sz w:val="28"/>
          <w:szCs w:val="28"/>
        </w:rPr>
      </w:pPr>
    </w:p>
    <w:p w:rsidR="000734E7" w:rsidRDefault="000734E7">
      <w:pPr>
        <w:rPr>
          <w:rFonts w:ascii="Verdana" w:eastAsia="Times New Roman" w:hAnsi="Verdana" w:cs="Times New Roman"/>
          <w:color w:val="FF0000"/>
          <w:sz w:val="28"/>
          <w:szCs w:val="28"/>
        </w:rPr>
      </w:pPr>
      <w:r>
        <w:rPr>
          <w:rFonts w:ascii="Verdana" w:hAnsi="Verdana"/>
          <w:color w:val="FF0000"/>
          <w:sz w:val="28"/>
          <w:szCs w:val="28"/>
        </w:rPr>
        <w:br w:type="page"/>
      </w:r>
      <w:bookmarkStart w:id="0" w:name="_GoBack"/>
      <w:bookmarkEnd w:id="0"/>
    </w:p>
    <w:p w:rsidR="001F4A0D" w:rsidRPr="008760EE" w:rsidRDefault="001F4A0D" w:rsidP="001F4A0D">
      <w:pPr>
        <w:pStyle w:val="a3"/>
        <w:spacing w:before="150" w:beforeAutospacing="0" w:after="150" w:afterAutospacing="0"/>
        <w:ind w:left="150" w:right="150"/>
        <w:rPr>
          <w:rFonts w:ascii="Verdana" w:hAnsi="Verdana"/>
          <w:color w:val="FF0000"/>
          <w:sz w:val="28"/>
          <w:szCs w:val="28"/>
        </w:rPr>
      </w:pPr>
      <w:r w:rsidRPr="008760EE">
        <w:rPr>
          <w:rFonts w:ascii="Verdana" w:hAnsi="Verdana"/>
          <w:color w:val="FF0000"/>
          <w:sz w:val="28"/>
          <w:szCs w:val="28"/>
        </w:rPr>
        <w:lastRenderedPageBreak/>
        <w:t xml:space="preserve">Исходными данными для выполнения контрольной работы является описание предметной области, для которой создается БД. Исходя из описания предметной области вначале строится инфологическая модель, а затем эта модель преобразуется в </w:t>
      </w:r>
      <w:proofErr w:type="spellStart"/>
      <w:r w:rsidRPr="008760EE">
        <w:rPr>
          <w:rFonts w:ascii="Verdana" w:hAnsi="Verdana"/>
          <w:color w:val="FF0000"/>
          <w:sz w:val="28"/>
          <w:szCs w:val="28"/>
        </w:rPr>
        <w:t>даталогическую</w:t>
      </w:r>
      <w:proofErr w:type="spellEnd"/>
      <w:r w:rsidRPr="008760EE">
        <w:rPr>
          <w:rFonts w:ascii="Verdana" w:hAnsi="Verdana"/>
          <w:color w:val="FF0000"/>
          <w:sz w:val="28"/>
          <w:szCs w:val="28"/>
        </w:rPr>
        <w:t>, завершением разработки является физическая модель, ориентированная на конкретную СУБД. СУБД выбирается студентом самостоятельно.</w:t>
      </w:r>
    </w:p>
    <w:p w:rsidR="009B6FB9" w:rsidRDefault="001F4A0D" w:rsidP="009B6FB9">
      <w:pPr>
        <w:pStyle w:val="a3"/>
        <w:spacing w:before="150" w:beforeAutospacing="0" w:after="150" w:afterAutospacing="0"/>
        <w:ind w:left="150" w:right="150"/>
        <w:rPr>
          <w:rFonts w:ascii="Verdana" w:hAnsi="Verdana"/>
          <w:color w:val="FF0000"/>
          <w:sz w:val="28"/>
          <w:szCs w:val="28"/>
        </w:rPr>
      </w:pPr>
      <w:r w:rsidRPr="008760EE">
        <w:rPr>
          <w:rFonts w:ascii="Verdana" w:hAnsi="Verdana"/>
          <w:color w:val="FF0000"/>
          <w:sz w:val="28"/>
          <w:szCs w:val="28"/>
        </w:rPr>
        <w:t xml:space="preserve">Результатом контрольной работы является отчет, содержащий схемы инфологической модели, </w:t>
      </w:r>
      <w:proofErr w:type="spellStart"/>
      <w:r w:rsidRPr="008760EE">
        <w:rPr>
          <w:rFonts w:ascii="Verdana" w:hAnsi="Verdana"/>
          <w:color w:val="FF0000"/>
          <w:sz w:val="28"/>
          <w:szCs w:val="28"/>
        </w:rPr>
        <w:t>даталогической</w:t>
      </w:r>
      <w:proofErr w:type="spellEnd"/>
      <w:r w:rsidRPr="008760EE">
        <w:rPr>
          <w:rFonts w:ascii="Verdana" w:hAnsi="Verdana"/>
          <w:color w:val="FF0000"/>
          <w:sz w:val="28"/>
          <w:szCs w:val="28"/>
        </w:rPr>
        <w:t xml:space="preserve"> модели, физической модели БД и необходимые описания процесса проектирования.</w:t>
      </w:r>
    </w:p>
    <w:p w:rsidR="009B6FB9" w:rsidRPr="008760EE" w:rsidRDefault="009B6FB9" w:rsidP="009B6FB9">
      <w:pPr>
        <w:pStyle w:val="a3"/>
        <w:spacing w:before="150" w:beforeAutospacing="0" w:after="150" w:afterAutospacing="0"/>
        <w:ind w:left="150" w:right="150"/>
        <w:rPr>
          <w:rFonts w:ascii="Verdana" w:hAnsi="Verdana"/>
          <w:color w:val="FF0000"/>
          <w:sz w:val="28"/>
          <w:szCs w:val="28"/>
        </w:rPr>
      </w:pPr>
      <w:r>
        <w:rPr>
          <w:noProof/>
        </w:rPr>
        <w:drawing>
          <wp:inline distT="0" distB="0" distL="0" distR="0" wp14:anchorId="3239A989" wp14:editId="30BA4FC0">
            <wp:extent cx="3724275" cy="2505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4275" cy="2505075"/>
                    </a:xfrm>
                    <a:prstGeom prst="rect">
                      <a:avLst/>
                    </a:prstGeom>
                  </pic:spPr>
                </pic:pic>
              </a:graphicData>
            </a:graphic>
          </wp:inline>
        </w:drawing>
      </w:r>
    </w:p>
    <w:p w:rsidR="001F4A0D" w:rsidRPr="008760EE" w:rsidRDefault="001F4A0D" w:rsidP="001F4A0D">
      <w:pPr>
        <w:pStyle w:val="a3"/>
        <w:spacing w:before="150" w:beforeAutospacing="0" w:after="150" w:afterAutospacing="0"/>
        <w:ind w:left="150" w:right="150"/>
        <w:rPr>
          <w:rFonts w:ascii="Verdana" w:hAnsi="Verdana"/>
          <w:color w:val="FF0000"/>
          <w:sz w:val="28"/>
          <w:szCs w:val="28"/>
        </w:rPr>
      </w:pPr>
      <w:r w:rsidRPr="008760EE">
        <w:rPr>
          <w:rFonts w:ascii="Verdana" w:hAnsi="Verdana"/>
          <w:color w:val="FF0000"/>
          <w:sz w:val="28"/>
          <w:szCs w:val="28"/>
        </w:rPr>
        <w:t>По результатам выполненной работы оформляется письменный отчет, который должен содержать:</w:t>
      </w:r>
    </w:p>
    <w:p w:rsidR="001F4A0D" w:rsidRPr="008760EE" w:rsidRDefault="001F4A0D" w:rsidP="001F4A0D">
      <w:pPr>
        <w:pStyle w:val="a3"/>
        <w:spacing w:before="150" w:beforeAutospacing="0" w:after="150" w:afterAutospacing="0"/>
        <w:ind w:left="150" w:right="150"/>
        <w:rPr>
          <w:rFonts w:ascii="Verdana" w:hAnsi="Verdana"/>
          <w:color w:val="FF0000"/>
          <w:sz w:val="28"/>
          <w:szCs w:val="28"/>
        </w:rPr>
      </w:pPr>
      <w:r w:rsidRPr="008760EE">
        <w:rPr>
          <w:rFonts w:ascii="Verdana" w:hAnsi="Verdana"/>
          <w:color w:val="FF0000"/>
          <w:sz w:val="28"/>
          <w:szCs w:val="28"/>
        </w:rPr>
        <w:t>1. Постановку задачи, для установленного варианта предметной области.</w:t>
      </w:r>
    </w:p>
    <w:p w:rsidR="001F4A0D" w:rsidRDefault="001F4A0D" w:rsidP="001F4A0D">
      <w:pPr>
        <w:pStyle w:val="a3"/>
        <w:spacing w:before="150" w:beforeAutospacing="0" w:after="150" w:afterAutospacing="0"/>
        <w:ind w:left="150" w:right="150"/>
        <w:rPr>
          <w:rFonts w:ascii="Verdana" w:hAnsi="Verdana"/>
          <w:color w:val="FF0000"/>
          <w:sz w:val="28"/>
          <w:szCs w:val="28"/>
        </w:rPr>
      </w:pPr>
      <w:r w:rsidRPr="008760EE">
        <w:rPr>
          <w:rFonts w:ascii="Verdana" w:hAnsi="Verdana"/>
          <w:color w:val="FF0000"/>
          <w:sz w:val="28"/>
          <w:szCs w:val="28"/>
        </w:rPr>
        <w:t>2. Инфологическая модель базы данных (диаграмма «Сущность-связь»).</w:t>
      </w:r>
    </w:p>
    <w:p w:rsidR="00713877" w:rsidRDefault="00713877" w:rsidP="001F4A0D">
      <w:pPr>
        <w:pStyle w:val="a3"/>
        <w:spacing w:before="150" w:beforeAutospacing="0" w:after="150" w:afterAutospacing="0"/>
        <w:ind w:left="150" w:right="150"/>
        <w:rPr>
          <w:rFonts w:ascii="Verdana" w:hAnsi="Verdana"/>
          <w:color w:val="FF0000"/>
          <w:sz w:val="28"/>
          <w:szCs w:val="28"/>
        </w:rPr>
      </w:pPr>
    </w:p>
    <w:p w:rsidR="00A21EDE" w:rsidRDefault="003B41C8" w:rsidP="009E2CD3">
      <w:pPr>
        <w:pStyle w:val="a3"/>
        <w:spacing w:before="150" w:beforeAutospacing="0" w:after="150" w:afterAutospacing="0"/>
        <w:ind w:left="150" w:right="150"/>
        <w:rPr>
          <w:rFonts w:ascii="Verdana" w:hAnsi="Verdana"/>
          <w:color w:val="FF0000"/>
          <w:sz w:val="28"/>
          <w:szCs w:val="28"/>
        </w:rPr>
      </w:pPr>
      <w:r>
        <w:rPr>
          <w:noProof/>
        </w:rPr>
        <w:lastRenderedPageBreak/>
        <w:drawing>
          <wp:inline distT="0" distB="0" distL="0" distR="0" wp14:anchorId="3C0C2870" wp14:editId="6ED56BDE">
            <wp:extent cx="5940425" cy="34569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56940"/>
                    </a:xfrm>
                    <a:prstGeom prst="rect">
                      <a:avLst/>
                    </a:prstGeom>
                  </pic:spPr>
                </pic:pic>
              </a:graphicData>
            </a:graphic>
          </wp:inline>
        </w:drawing>
      </w:r>
    </w:p>
    <w:p w:rsidR="001653D7" w:rsidRDefault="001653D7" w:rsidP="003B41C8">
      <w:pPr>
        <w:pStyle w:val="a3"/>
        <w:spacing w:before="150" w:beforeAutospacing="0" w:after="150" w:afterAutospacing="0"/>
        <w:ind w:left="150" w:right="150"/>
        <w:rPr>
          <w:rFonts w:ascii="Verdana" w:hAnsi="Verdana"/>
          <w:color w:val="FF0000"/>
          <w:sz w:val="28"/>
          <w:szCs w:val="28"/>
        </w:rPr>
      </w:pPr>
    </w:p>
    <w:p w:rsidR="007717C7" w:rsidRDefault="007717C7" w:rsidP="001F4A0D">
      <w:pPr>
        <w:pStyle w:val="a3"/>
        <w:spacing w:before="150" w:beforeAutospacing="0" w:after="150" w:afterAutospacing="0"/>
        <w:ind w:left="150" w:right="150"/>
        <w:rPr>
          <w:rFonts w:ascii="Verdana" w:hAnsi="Verdana"/>
          <w:color w:val="FF0000"/>
          <w:sz w:val="28"/>
          <w:szCs w:val="28"/>
        </w:rPr>
      </w:pPr>
    </w:p>
    <w:p w:rsidR="007717C7" w:rsidRDefault="007717C7" w:rsidP="001F4A0D">
      <w:pPr>
        <w:pStyle w:val="a3"/>
        <w:spacing w:before="150" w:beforeAutospacing="0" w:after="150" w:afterAutospacing="0"/>
        <w:ind w:left="150" w:right="150"/>
        <w:rPr>
          <w:rFonts w:ascii="Verdana" w:hAnsi="Verdana"/>
          <w:color w:val="FF0000"/>
          <w:sz w:val="28"/>
          <w:szCs w:val="28"/>
        </w:rPr>
      </w:pPr>
      <w:r>
        <w:fldChar w:fldCharType="begin"/>
      </w:r>
      <w:r>
        <w:instrText xml:space="preserve"> INCLUDEPICTURE "https://konspekta.net/studopediaorg/baza4/1493258717151.files/image074.gif" \* MERGEFORMATINET </w:instrText>
      </w:r>
      <w:r>
        <w:fldChar w:fldCharType="separate"/>
      </w:r>
      <w:r w:rsidR="00641B1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p>
    <w:p w:rsidR="00852898" w:rsidRDefault="00852898" w:rsidP="001F4A0D">
      <w:pPr>
        <w:pStyle w:val="a3"/>
        <w:spacing w:before="150" w:beforeAutospacing="0" w:after="150" w:afterAutospacing="0"/>
        <w:ind w:left="150" w:right="150"/>
        <w:rPr>
          <w:rFonts w:ascii="Verdana" w:hAnsi="Verdana"/>
          <w:color w:val="FF0000"/>
          <w:sz w:val="28"/>
          <w:szCs w:val="28"/>
        </w:rPr>
      </w:pPr>
      <w:r>
        <w:rPr>
          <w:noProof/>
        </w:rPr>
        <w:drawing>
          <wp:inline distT="0" distB="0" distL="0" distR="0">
            <wp:extent cx="4276725" cy="3295650"/>
            <wp:effectExtent l="0" t="0" r="0" b="0"/>
            <wp:docPr id="2" name="Рисунок 2" descr="Инфологическая модель данных, Даталогическая модель данны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Инфологическая модель данных, Даталогическая модель данных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3295650"/>
                    </a:xfrm>
                    <a:prstGeom prst="rect">
                      <a:avLst/>
                    </a:prstGeom>
                    <a:noFill/>
                    <a:ln>
                      <a:noFill/>
                    </a:ln>
                  </pic:spPr>
                </pic:pic>
              </a:graphicData>
            </a:graphic>
          </wp:inline>
        </w:drawing>
      </w:r>
    </w:p>
    <w:p w:rsidR="00852898" w:rsidRDefault="00852898" w:rsidP="001F4A0D">
      <w:pPr>
        <w:pStyle w:val="a3"/>
        <w:spacing w:before="150" w:beforeAutospacing="0" w:after="150" w:afterAutospacing="0"/>
        <w:ind w:left="150" w:right="150"/>
      </w:pPr>
    </w:p>
    <w:p w:rsidR="0032221D" w:rsidRDefault="0032221D" w:rsidP="001F4A0D">
      <w:pPr>
        <w:pStyle w:val="a3"/>
        <w:spacing w:before="150" w:beforeAutospacing="0" w:after="150" w:afterAutospacing="0"/>
        <w:ind w:left="150" w:right="150"/>
        <w:rPr>
          <w:rFonts w:ascii="Verdana" w:hAnsi="Verdana"/>
          <w:color w:val="FF0000"/>
          <w:sz w:val="28"/>
          <w:szCs w:val="28"/>
        </w:rPr>
      </w:pPr>
    </w:p>
    <w:p w:rsidR="0032221D" w:rsidRDefault="0032221D" w:rsidP="001F4A0D">
      <w:pPr>
        <w:pStyle w:val="a3"/>
        <w:spacing w:before="150" w:beforeAutospacing="0" w:after="150" w:afterAutospacing="0"/>
        <w:ind w:left="150" w:right="150"/>
        <w:rPr>
          <w:rFonts w:ascii="Verdana" w:hAnsi="Verdana"/>
          <w:color w:val="FF0000"/>
          <w:sz w:val="28"/>
          <w:szCs w:val="28"/>
        </w:rPr>
      </w:pPr>
    </w:p>
    <w:p w:rsidR="007717C7" w:rsidRDefault="007717C7" w:rsidP="001F4A0D">
      <w:pPr>
        <w:pStyle w:val="a3"/>
        <w:spacing w:before="150" w:beforeAutospacing="0" w:after="150" w:afterAutospacing="0"/>
        <w:ind w:left="150" w:right="150"/>
        <w:rPr>
          <w:rFonts w:ascii="Verdana" w:hAnsi="Verdana"/>
          <w:color w:val="FF0000"/>
          <w:sz w:val="28"/>
          <w:szCs w:val="28"/>
        </w:rPr>
      </w:pPr>
      <w:r>
        <w:rPr>
          <w:noProof/>
        </w:rPr>
        <w:lastRenderedPageBreak/>
        <w:drawing>
          <wp:inline distT="0" distB="0" distL="0" distR="0">
            <wp:extent cx="5543550" cy="3333750"/>
            <wp:effectExtent l="0" t="0" r="0" b="0"/>
            <wp:docPr id="4" name="Рисунок 4" descr="НОУ ИНТУИТ | Лекция | Инфологическое модели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ОУ ИНТУИТ | Лекция | Инфологическое моделиров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333750"/>
                    </a:xfrm>
                    <a:prstGeom prst="rect">
                      <a:avLst/>
                    </a:prstGeom>
                    <a:noFill/>
                    <a:ln>
                      <a:noFill/>
                    </a:ln>
                  </pic:spPr>
                </pic:pic>
              </a:graphicData>
            </a:graphic>
          </wp:inline>
        </w:drawing>
      </w:r>
    </w:p>
    <w:p w:rsidR="00D1177C" w:rsidRPr="008760EE" w:rsidRDefault="00D1177C" w:rsidP="001F4A0D">
      <w:pPr>
        <w:pStyle w:val="a3"/>
        <w:spacing w:before="150" w:beforeAutospacing="0" w:after="150" w:afterAutospacing="0"/>
        <w:ind w:left="150" w:right="150"/>
        <w:rPr>
          <w:rFonts w:ascii="Verdana" w:hAnsi="Verdana"/>
          <w:color w:val="FF0000"/>
          <w:sz w:val="28"/>
          <w:szCs w:val="28"/>
        </w:rPr>
      </w:pPr>
    </w:p>
    <w:p w:rsidR="00D01E67" w:rsidRDefault="00D01E67" w:rsidP="00D01E67">
      <w:pPr>
        <w:pStyle w:val="a3"/>
        <w:spacing w:before="150" w:beforeAutospacing="0" w:after="150" w:afterAutospacing="0"/>
        <w:ind w:left="150" w:right="150"/>
        <w:rPr>
          <w:rFonts w:ascii="Verdana" w:hAnsi="Verdana"/>
          <w:color w:val="FF0000"/>
          <w:sz w:val="28"/>
          <w:szCs w:val="28"/>
        </w:rPr>
      </w:pPr>
      <w:r w:rsidRPr="008760EE">
        <w:rPr>
          <w:rFonts w:ascii="Verdana" w:hAnsi="Verdana"/>
          <w:color w:val="FF0000"/>
          <w:sz w:val="28"/>
          <w:szCs w:val="28"/>
        </w:rPr>
        <w:t xml:space="preserve">3. </w:t>
      </w:r>
      <w:proofErr w:type="spellStart"/>
      <w:r w:rsidRPr="008760EE">
        <w:rPr>
          <w:rFonts w:ascii="Verdana" w:hAnsi="Verdana"/>
          <w:color w:val="FF0000"/>
          <w:sz w:val="28"/>
          <w:szCs w:val="28"/>
        </w:rPr>
        <w:t>Даталогическую</w:t>
      </w:r>
      <w:proofErr w:type="spellEnd"/>
      <w:r w:rsidRPr="008760EE">
        <w:rPr>
          <w:rFonts w:ascii="Verdana" w:hAnsi="Verdana"/>
          <w:color w:val="FF0000"/>
          <w:sz w:val="28"/>
          <w:szCs w:val="28"/>
        </w:rPr>
        <w:t xml:space="preserve"> модель БД.</w:t>
      </w:r>
    </w:p>
    <w:p w:rsidR="00D1177C" w:rsidRDefault="00D1177C" w:rsidP="00D01E67">
      <w:pPr>
        <w:pStyle w:val="a3"/>
        <w:spacing w:before="150" w:beforeAutospacing="0" w:after="150" w:afterAutospacing="0"/>
        <w:ind w:left="150" w:right="150"/>
        <w:rPr>
          <w:rFonts w:ascii="Verdana" w:hAnsi="Verdana"/>
          <w:color w:val="FF0000"/>
          <w:sz w:val="28"/>
          <w:szCs w:val="28"/>
        </w:rPr>
      </w:pPr>
      <w:r>
        <w:rPr>
          <w:noProof/>
        </w:rPr>
        <w:drawing>
          <wp:inline distT="0" distB="0" distL="0" distR="0">
            <wp:extent cx="5940425" cy="4449518"/>
            <wp:effectExtent l="0" t="0" r="0" b="0"/>
            <wp:docPr id="1" name="Рисунок 1" descr="Проектирование баз данных - презентация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оектирование баз данных - презентация онлай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49518"/>
                    </a:xfrm>
                    <a:prstGeom prst="rect">
                      <a:avLst/>
                    </a:prstGeom>
                    <a:noFill/>
                    <a:ln>
                      <a:noFill/>
                    </a:ln>
                  </pic:spPr>
                </pic:pic>
              </a:graphicData>
            </a:graphic>
          </wp:inline>
        </w:drawing>
      </w:r>
    </w:p>
    <w:p w:rsidR="00212F27" w:rsidRDefault="00212F27" w:rsidP="00D01E67">
      <w:pPr>
        <w:pStyle w:val="a3"/>
        <w:spacing w:before="150" w:beforeAutospacing="0" w:after="150" w:afterAutospacing="0"/>
        <w:ind w:left="150" w:right="150"/>
        <w:rPr>
          <w:rFonts w:ascii="Verdana" w:hAnsi="Verdana"/>
          <w:color w:val="FF0000"/>
          <w:sz w:val="28"/>
          <w:szCs w:val="28"/>
        </w:rPr>
      </w:pPr>
      <w:r>
        <w:rPr>
          <w:noProof/>
        </w:rPr>
        <w:lastRenderedPageBreak/>
        <w:drawing>
          <wp:inline distT="0" distB="0" distL="0" distR="0" wp14:anchorId="284EAFCA" wp14:editId="45318197">
            <wp:extent cx="5762625" cy="25812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2581275"/>
                    </a:xfrm>
                    <a:prstGeom prst="rect">
                      <a:avLst/>
                    </a:prstGeom>
                  </pic:spPr>
                </pic:pic>
              </a:graphicData>
            </a:graphic>
          </wp:inline>
        </w:drawing>
      </w:r>
    </w:p>
    <w:p w:rsidR="009E2CD3" w:rsidRPr="008760EE" w:rsidRDefault="009E2CD3" w:rsidP="00D01E67">
      <w:pPr>
        <w:pStyle w:val="a3"/>
        <w:spacing w:before="150" w:beforeAutospacing="0" w:after="150" w:afterAutospacing="0"/>
        <w:ind w:left="150" w:right="150"/>
        <w:rPr>
          <w:rFonts w:ascii="Verdana" w:hAnsi="Verdana"/>
          <w:color w:val="FF0000"/>
          <w:sz w:val="28"/>
          <w:szCs w:val="28"/>
        </w:rPr>
      </w:pPr>
      <w:r>
        <w:rPr>
          <w:noProof/>
        </w:rPr>
        <w:drawing>
          <wp:inline distT="0" distB="0" distL="0" distR="0">
            <wp:extent cx="4095750" cy="2668443"/>
            <wp:effectExtent l="0" t="0" r="0" b="0"/>
            <wp:docPr id="5" name="Рисунок 5" descr="Инфологическая модель предметной области «Торговая фир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нфологическая модель предметной области «Торговая фирм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9316" cy="2670766"/>
                    </a:xfrm>
                    <a:prstGeom prst="rect">
                      <a:avLst/>
                    </a:prstGeom>
                    <a:noFill/>
                    <a:ln>
                      <a:noFill/>
                    </a:ln>
                  </pic:spPr>
                </pic:pic>
              </a:graphicData>
            </a:graphic>
          </wp:inline>
        </w:drawing>
      </w:r>
    </w:p>
    <w:p w:rsidR="00D01E67" w:rsidRDefault="00D01E67" w:rsidP="00D01E67">
      <w:pPr>
        <w:pStyle w:val="a3"/>
        <w:spacing w:before="150" w:beforeAutospacing="0" w:after="150" w:afterAutospacing="0"/>
        <w:ind w:left="150" w:right="150"/>
        <w:rPr>
          <w:rFonts w:ascii="Verdana" w:hAnsi="Verdana"/>
          <w:color w:val="FF0000"/>
          <w:sz w:val="28"/>
          <w:szCs w:val="28"/>
        </w:rPr>
      </w:pPr>
      <w:r w:rsidRPr="008760EE">
        <w:rPr>
          <w:rFonts w:ascii="Verdana" w:hAnsi="Verdana"/>
          <w:color w:val="FF0000"/>
          <w:sz w:val="28"/>
          <w:szCs w:val="28"/>
        </w:rPr>
        <w:t>4. Физическая модель БД, ориентированная на СУБД. Описания структуры таблиц и схемы БД.</w:t>
      </w:r>
    </w:p>
    <w:p w:rsidR="003B41C8" w:rsidRDefault="003B41C8" w:rsidP="00D01E67">
      <w:pPr>
        <w:pStyle w:val="a3"/>
        <w:spacing w:before="150" w:beforeAutospacing="0" w:after="150" w:afterAutospacing="0"/>
        <w:ind w:left="150" w:right="150"/>
        <w:rPr>
          <w:rFonts w:ascii="Verdana" w:hAnsi="Verdana"/>
          <w:color w:val="FF0000"/>
          <w:sz w:val="28"/>
          <w:szCs w:val="28"/>
        </w:rPr>
      </w:pPr>
      <w:r>
        <w:rPr>
          <w:noProof/>
        </w:rPr>
        <w:lastRenderedPageBreak/>
        <w:drawing>
          <wp:inline distT="0" distB="0" distL="0" distR="0" wp14:anchorId="6B06E61D" wp14:editId="1D4B08F2">
            <wp:extent cx="5133975" cy="33528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3352800"/>
                    </a:xfrm>
                    <a:prstGeom prst="rect">
                      <a:avLst/>
                    </a:prstGeom>
                  </pic:spPr>
                </pic:pic>
              </a:graphicData>
            </a:graphic>
          </wp:inline>
        </w:drawing>
      </w:r>
    </w:p>
    <w:p w:rsidR="00A21EDE" w:rsidRDefault="00A21EDE" w:rsidP="00D01E67">
      <w:pPr>
        <w:pStyle w:val="a3"/>
        <w:spacing w:before="150" w:beforeAutospacing="0" w:after="150" w:afterAutospacing="0"/>
        <w:ind w:left="150" w:right="150"/>
        <w:rPr>
          <w:rFonts w:ascii="Verdana" w:hAnsi="Verdana"/>
          <w:color w:val="FF0000"/>
          <w:sz w:val="28"/>
          <w:szCs w:val="28"/>
        </w:rPr>
      </w:pPr>
      <w:r>
        <w:rPr>
          <w:noProof/>
        </w:rPr>
        <w:drawing>
          <wp:inline distT="0" distB="0" distL="0" distR="0">
            <wp:extent cx="4772025" cy="3038722"/>
            <wp:effectExtent l="0" t="0" r="0" b="0"/>
            <wp:docPr id="11" name="Рисунок 11" descr="Разработка физической модели данных — Лекцио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азработка физической модели данных — Лекциопед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8306" cy="3042721"/>
                    </a:xfrm>
                    <a:prstGeom prst="rect">
                      <a:avLst/>
                    </a:prstGeom>
                    <a:noFill/>
                    <a:ln>
                      <a:noFill/>
                    </a:ln>
                  </pic:spPr>
                </pic:pic>
              </a:graphicData>
            </a:graphic>
          </wp:inline>
        </w:drawing>
      </w:r>
    </w:p>
    <w:p w:rsidR="00212F27" w:rsidRPr="008760EE" w:rsidRDefault="00212F27" w:rsidP="00D01E67">
      <w:pPr>
        <w:pStyle w:val="a3"/>
        <w:spacing w:before="150" w:beforeAutospacing="0" w:after="150" w:afterAutospacing="0"/>
        <w:ind w:left="150" w:right="150"/>
        <w:rPr>
          <w:rFonts w:ascii="Verdana" w:hAnsi="Verdana"/>
          <w:color w:val="FF0000"/>
          <w:sz w:val="28"/>
          <w:szCs w:val="28"/>
        </w:rPr>
      </w:pPr>
      <w:r>
        <w:rPr>
          <w:noProof/>
        </w:rPr>
        <w:lastRenderedPageBreak/>
        <w:drawing>
          <wp:inline distT="0" distB="0" distL="0" distR="0">
            <wp:extent cx="4419600" cy="3246967"/>
            <wp:effectExtent l="0" t="0" r="0" b="0"/>
            <wp:docPr id="14" name="Рисунок 14"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охожее изображе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4274" cy="3250401"/>
                    </a:xfrm>
                    <a:prstGeom prst="rect">
                      <a:avLst/>
                    </a:prstGeom>
                    <a:noFill/>
                    <a:ln>
                      <a:noFill/>
                    </a:ln>
                  </pic:spPr>
                </pic:pic>
              </a:graphicData>
            </a:graphic>
          </wp:inline>
        </w:drawing>
      </w:r>
    </w:p>
    <w:p w:rsidR="00D01E67" w:rsidRDefault="00D01E67" w:rsidP="00D01E67">
      <w:pPr>
        <w:pStyle w:val="a3"/>
        <w:spacing w:before="150" w:beforeAutospacing="0" w:after="150" w:afterAutospacing="0"/>
        <w:ind w:left="150" w:right="150"/>
        <w:rPr>
          <w:rFonts w:ascii="Verdana" w:hAnsi="Verdana"/>
          <w:color w:val="FF0000"/>
          <w:sz w:val="28"/>
          <w:szCs w:val="28"/>
        </w:rPr>
      </w:pPr>
      <w:r w:rsidRPr="008760EE">
        <w:rPr>
          <w:rFonts w:ascii="Verdana" w:hAnsi="Verdana"/>
          <w:color w:val="FF0000"/>
          <w:sz w:val="28"/>
          <w:szCs w:val="28"/>
        </w:rPr>
        <w:t>При защите отчета по работе студенту могут быть заданы вопросы по теме работы. Точность и полнота ответов на вопросы обуславливает итоговую оценку за выполненную работу.</w:t>
      </w:r>
    </w:p>
    <w:p w:rsidR="0086344B" w:rsidRPr="0086344B" w:rsidRDefault="0086344B" w:rsidP="0086344B">
      <w:p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color w:val="333333"/>
          <w:sz w:val="24"/>
          <w:szCs w:val="24"/>
        </w:rPr>
        <w:t>Предметная область (ПО) информационной системы рассматривается как совокупность реальных процессов и объектов (</w:t>
      </w:r>
      <w:r w:rsidRPr="0086344B">
        <w:rPr>
          <w:rFonts w:ascii="Georgia" w:eastAsia="Times New Roman" w:hAnsi="Georgia" w:cs="Times New Roman"/>
          <w:b/>
          <w:bCs/>
          <w:color w:val="333333"/>
          <w:sz w:val="24"/>
          <w:szCs w:val="24"/>
        </w:rPr>
        <w:t>сущностей</w:t>
      </w:r>
      <w:r w:rsidRPr="0086344B">
        <w:rPr>
          <w:rFonts w:ascii="Georgia" w:eastAsia="Times New Roman" w:hAnsi="Georgia" w:cs="Times New Roman"/>
          <w:color w:val="333333"/>
          <w:sz w:val="24"/>
          <w:szCs w:val="24"/>
        </w:rPr>
        <w:t xml:space="preserve">), представляющих интерес для её </w:t>
      </w:r>
      <w:r w:rsidR="001741CC" w:rsidRPr="0086344B">
        <w:rPr>
          <w:rFonts w:ascii="Georgia" w:eastAsia="Times New Roman" w:hAnsi="Georgia" w:cs="Times New Roman"/>
          <w:color w:val="333333"/>
          <w:sz w:val="24"/>
          <w:szCs w:val="24"/>
        </w:rPr>
        <w:t>пользователей.</w:t>
      </w:r>
      <w:r w:rsidRPr="0086344B">
        <w:rPr>
          <w:rFonts w:ascii="Georgia" w:eastAsia="Times New Roman" w:hAnsi="Georgia" w:cs="Times New Roman"/>
          <w:color w:val="333333"/>
          <w:sz w:val="24"/>
          <w:szCs w:val="24"/>
        </w:rPr>
        <w:t xml:space="preserve"> Каждая из сущностей ПО обладает определённым набором свойств (атрибутов), среди которых можно выделить существенные и малозначительные. Признание какого-либо свойства существенным носит относительный характер. Например, атрибут </w:t>
      </w:r>
      <w:r w:rsidRPr="0086344B">
        <w:rPr>
          <w:rFonts w:ascii="Georgia" w:eastAsia="Times New Roman" w:hAnsi="Georgia" w:cs="Times New Roman"/>
          <w:i/>
          <w:iCs/>
          <w:color w:val="333333"/>
          <w:sz w:val="24"/>
          <w:szCs w:val="24"/>
          <w:u w:val="single"/>
        </w:rPr>
        <w:t>Должность</w:t>
      </w:r>
      <w:r w:rsidRPr="0086344B">
        <w:rPr>
          <w:rFonts w:ascii="Georgia" w:eastAsia="Times New Roman" w:hAnsi="Georgia" w:cs="Times New Roman"/>
          <w:color w:val="333333"/>
          <w:sz w:val="24"/>
          <w:szCs w:val="24"/>
        </w:rPr>
        <w:t> для сотрудника является существенным, а для читателя библиотеки – малозначительным.</w:t>
      </w:r>
    </w:p>
    <w:p w:rsidR="0086344B" w:rsidRPr="0086344B" w:rsidRDefault="0086344B" w:rsidP="0086344B">
      <w:p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b/>
          <w:bCs/>
          <w:color w:val="333333"/>
          <w:sz w:val="24"/>
          <w:szCs w:val="24"/>
        </w:rPr>
        <w:t>Примечание</w:t>
      </w:r>
      <w:r w:rsidRPr="0086344B">
        <w:rPr>
          <w:rFonts w:ascii="Georgia" w:eastAsia="Times New Roman" w:hAnsi="Georgia" w:cs="Times New Roman"/>
          <w:color w:val="333333"/>
          <w:sz w:val="24"/>
          <w:szCs w:val="24"/>
        </w:rPr>
        <w:t>. В данном учебном пособии наименования сущностей, атрибутов и связей выделяются курсивом и подчёркиванием. Кроме того:</w:t>
      </w:r>
    </w:p>
    <w:p w:rsidR="0086344B" w:rsidRPr="0086344B" w:rsidRDefault="0086344B" w:rsidP="0086344B">
      <w:pPr>
        <w:numPr>
          <w:ilvl w:val="0"/>
          <w:numId w:val="1"/>
        </w:num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color w:val="333333"/>
          <w:sz w:val="24"/>
          <w:szCs w:val="24"/>
        </w:rPr>
        <w:t>Сущность записывается прописными буквами (</w:t>
      </w:r>
      <w:r w:rsidRPr="0086344B">
        <w:rPr>
          <w:rFonts w:ascii="Georgia" w:eastAsia="Times New Roman" w:hAnsi="Georgia" w:cs="Times New Roman"/>
          <w:i/>
          <w:iCs/>
          <w:color w:val="333333"/>
          <w:sz w:val="24"/>
          <w:szCs w:val="24"/>
          <w:u w:val="single"/>
        </w:rPr>
        <w:t>ОТДЕЛ</w:t>
      </w:r>
      <w:r w:rsidRPr="0086344B">
        <w:rPr>
          <w:rFonts w:ascii="Georgia" w:eastAsia="Times New Roman" w:hAnsi="Georgia" w:cs="Times New Roman"/>
          <w:color w:val="333333"/>
          <w:sz w:val="24"/>
          <w:szCs w:val="24"/>
        </w:rPr>
        <w:t>)</w:t>
      </w:r>
    </w:p>
    <w:p w:rsidR="0086344B" w:rsidRPr="0086344B" w:rsidRDefault="0086344B" w:rsidP="0086344B">
      <w:pPr>
        <w:numPr>
          <w:ilvl w:val="0"/>
          <w:numId w:val="1"/>
        </w:num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color w:val="333333"/>
          <w:sz w:val="24"/>
          <w:szCs w:val="24"/>
        </w:rPr>
        <w:t>Атрибут сущности начинается с прописной буквы (</w:t>
      </w:r>
      <w:r w:rsidRPr="0086344B">
        <w:rPr>
          <w:rFonts w:ascii="Georgia" w:eastAsia="Times New Roman" w:hAnsi="Georgia" w:cs="Times New Roman"/>
          <w:i/>
          <w:iCs/>
          <w:color w:val="333333"/>
          <w:sz w:val="24"/>
          <w:szCs w:val="24"/>
          <w:u w:val="single"/>
        </w:rPr>
        <w:t>Название</w:t>
      </w:r>
      <w:r w:rsidRPr="0086344B">
        <w:rPr>
          <w:rFonts w:ascii="Georgia" w:eastAsia="Times New Roman" w:hAnsi="Georgia" w:cs="Times New Roman"/>
          <w:color w:val="333333"/>
          <w:sz w:val="24"/>
          <w:szCs w:val="24"/>
        </w:rPr>
        <w:t>). Ключевой атрибут выделяется полужирным шрифтом (</w:t>
      </w:r>
      <w:r w:rsidRPr="0086344B">
        <w:rPr>
          <w:rFonts w:ascii="Georgia" w:eastAsia="Times New Roman" w:hAnsi="Georgia" w:cs="Times New Roman"/>
          <w:b/>
          <w:bCs/>
          <w:i/>
          <w:iCs/>
          <w:color w:val="333333"/>
          <w:sz w:val="24"/>
          <w:szCs w:val="24"/>
          <w:u w:val="single"/>
        </w:rPr>
        <w:t>Табельный номер</w:t>
      </w:r>
      <w:r w:rsidRPr="0086344B">
        <w:rPr>
          <w:rFonts w:ascii="Georgia" w:eastAsia="Times New Roman" w:hAnsi="Georgia" w:cs="Times New Roman"/>
          <w:color w:val="333333"/>
          <w:sz w:val="24"/>
          <w:szCs w:val="24"/>
        </w:rPr>
        <w:t>).</w:t>
      </w:r>
    </w:p>
    <w:p w:rsidR="0086344B" w:rsidRPr="0086344B" w:rsidRDefault="0086344B" w:rsidP="0086344B">
      <w:pPr>
        <w:numPr>
          <w:ilvl w:val="0"/>
          <w:numId w:val="1"/>
        </w:num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color w:val="333333"/>
          <w:sz w:val="24"/>
          <w:szCs w:val="24"/>
        </w:rPr>
        <w:t>Связь между сущностями определяется глаголом (</w:t>
      </w:r>
      <w:r w:rsidRPr="0086344B">
        <w:rPr>
          <w:rFonts w:ascii="Georgia" w:eastAsia="Times New Roman" w:hAnsi="Georgia" w:cs="Times New Roman"/>
          <w:i/>
          <w:iCs/>
          <w:color w:val="333333"/>
          <w:sz w:val="24"/>
          <w:szCs w:val="24"/>
          <w:u w:val="single"/>
        </w:rPr>
        <w:t>работает</w:t>
      </w:r>
      <w:r w:rsidRPr="0086344B">
        <w:rPr>
          <w:rFonts w:ascii="Georgia" w:eastAsia="Times New Roman" w:hAnsi="Georgia" w:cs="Times New Roman"/>
          <w:color w:val="333333"/>
          <w:sz w:val="24"/>
          <w:szCs w:val="24"/>
        </w:rPr>
        <w:t>).</w:t>
      </w:r>
    </w:p>
    <w:p w:rsidR="0086344B" w:rsidRPr="0086344B" w:rsidRDefault="0086344B" w:rsidP="0086344B">
      <w:p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color w:val="333333"/>
          <w:sz w:val="24"/>
          <w:szCs w:val="24"/>
        </w:rPr>
        <w:t>Для упрощения процедуры формализации ПО в большинстве случаев прибегают к определению типов сущностей. Тип позволяет выделить из всего множества сущностей ПО группу сущностей, однородных по структуре и поведению (относительно рамок рассматриваемой ПО). Например, для ПО "Институт" в качестве типов сущностей могут рассматриваться студенты, преподаватели, дисциплины и т.п. Данные предметной области представляются экземплярами сущностей (студент Иванов, преподаватель Сидоров, дисциплина "Базы данных"). Экземпляры сущностей одного типа обладают одинаковыми наборами атрибутов, но должны отличаться значением хотя бы одного атрибута для того, чтобы быть узнаваемыми (например, студенты могут иметь одинаковые ФИО, но должны иметь разные номера зачётных книжек).</w:t>
      </w:r>
    </w:p>
    <w:p w:rsidR="0086344B" w:rsidRPr="0086344B" w:rsidRDefault="0086344B" w:rsidP="0086344B">
      <w:pPr>
        <w:spacing w:after="0" w:line="240" w:lineRule="auto"/>
        <w:rPr>
          <w:rFonts w:ascii="Times New Roman" w:eastAsia="Times New Roman" w:hAnsi="Times New Roman" w:cs="Times New Roman"/>
          <w:sz w:val="24"/>
          <w:szCs w:val="24"/>
        </w:rPr>
      </w:pPr>
      <w:r w:rsidRPr="0086344B">
        <w:rPr>
          <w:rFonts w:ascii="Georgia" w:eastAsia="Times New Roman" w:hAnsi="Georgia" w:cs="Times New Roman"/>
          <w:color w:val="333333"/>
          <w:sz w:val="24"/>
          <w:szCs w:val="24"/>
        </w:rPr>
        <w:lastRenderedPageBreak/>
        <w:br/>
      </w:r>
    </w:p>
    <w:p w:rsidR="0086344B" w:rsidRPr="0086344B" w:rsidRDefault="0086344B" w:rsidP="0086344B">
      <w:pPr>
        <w:pStyle w:val="a3"/>
        <w:rPr>
          <w:rFonts w:ascii="Georgia" w:hAnsi="Georgia"/>
          <w:color w:val="333333"/>
        </w:rPr>
      </w:pPr>
      <w:r w:rsidRPr="0086344B">
        <w:rPr>
          <w:rFonts w:ascii="Georgia" w:hAnsi="Georgia"/>
          <w:color w:val="333333"/>
        </w:rPr>
        <w:t>Предметная область (ПО) информационной системы рассматривается как совокупность реальных процессов и объектов (</w:t>
      </w:r>
      <w:r w:rsidRPr="0086344B">
        <w:rPr>
          <w:rFonts w:ascii="Georgia" w:hAnsi="Georgia"/>
          <w:b/>
          <w:bCs/>
          <w:color w:val="333333"/>
        </w:rPr>
        <w:t>сущностей</w:t>
      </w:r>
      <w:r w:rsidRPr="0086344B">
        <w:rPr>
          <w:rFonts w:ascii="Georgia" w:hAnsi="Georgia"/>
          <w:color w:val="333333"/>
        </w:rPr>
        <w:t xml:space="preserve">), </w:t>
      </w:r>
      <w:r w:rsidR="001741CC" w:rsidRPr="0086344B">
        <w:rPr>
          <w:rFonts w:ascii="Georgia" w:hAnsi="Georgia"/>
          <w:color w:val="333333"/>
        </w:rPr>
        <w:t>представляющих</w:t>
      </w:r>
      <w:r w:rsidRPr="0086344B">
        <w:rPr>
          <w:rFonts w:ascii="Georgia" w:hAnsi="Georgia"/>
          <w:color w:val="333333"/>
        </w:rPr>
        <w:t xml:space="preserve"> интерес для её пользователей [7]. Каждая из сущностей ПО обладает определённым набором свойств (атрибутов), среди которых можно выделить существенные и малозначительные. Признание какого-либо свойства существенным носит относительный характер. Например, атрибут </w:t>
      </w:r>
      <w:r w:rsidRPr="0086344B">
        <w:rPr>
          <w:rFonts w:ascii="Georgia" w:hAnsi="Georgia"/>
          <w:i/>
          <w:iCs/>
          <w:color w:val="333333"/>
          <w:u w:val="single"/>
        </w:rPr>
        <w:t>Должность</w:t>
      </w:r>
      <w:r w:rsidRPr="0086344B">
        <w:rPr>
          <w:rFonts w:ascii="Georgia" w:hAnsi="Georgia"/>
          <w:color w:val="333333"/>
        </w:rPr>
        <w:t> для сотрудника является существенным, а для читателя библиотеки – малозначительным.</w:t>
      </w:r>
    </w:p>
    <w:p w:rsidR="0086344B" w:rsidRPr="0086344B" w:rsidRDefault="0086344B" w:rsidP="0086344B">
      <w:pPr>
        <w:numPr>
          <w:ilvl w:val="0"/>
          <w:numId w:val="2"/>
        </w:num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color w:val="333333"/>
          <w:sz w:val="24"/>
          <w:szCs w:val="24"/>
        </w:rPr>
        <w:t>Сущность записывается прописными буквами (</w:t>
      </w:r>
      <w:r w:rsidRPr="0086344B">
        <w:rPr>
          <w:rFonts w:ascii="Georgia" w:eastAsia="Times New Roman" w:hAnsi="Georgia" w:cs="Times New Roman"/>
          <w:i/>
          <w:iCs/>
          <w:color w:val="333333"/>
          <w:sz w:val="24"/>
          <w:szCs w:val="24"/>
          <w:u w:val="single"/>
        </w:rPr>
        <w:t>ОТДЕЛ</w:t>
      </w:r>
      <w:r w:rsidRPr="0086344B">
        <w:rPr>
          <w:rFonts w:ascii="Georgia" w:eastAsia="Times New Roman" w:hAnsi="Georgia" w:cs="Times New Roman"/>
          <w:color w:val="333333"/>
          <w:sz w:val="24"/>
          <w:szCs w:val="24"/>
        </w:rPr>
        <w:t>)</w:t>
      </w:r>
    </w:p>
    <w:p w:rsidR="0086344B" w:rsidRPr="0086344B" w:rsidRDefault="0086344B" w:rsidP="0086344B">
      <w:pPr>
        <w:numPr>
          <w:ilvl w:val="0"/>
          <w:numId w:val="2"/>
        </w:num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color w:val="333333"/>
          <w:sz w:val="24"/>
          <w:szCs w:val="24"/>
        </w:rPr>
        <w:t>Атрибут сущности начинается с прописной буквы (</w:t>
      </w:r>
      <w:r w:rsidRPr="0086344B">
        <w:rPr>
          <w:rFonts w:ascii="Georgia" w:eastAsia="Times New Roman" w:hAnsi="Georgia" w:cs="Times New Roman"/>
          <w:i/>
          <w:iCs/>
          <w:color w:val="333333"/>
          <w:sz w:val="24"/>
          <w:szCs w:val="24"/>
          <w:u w:val="single"/>
        </w:rPr>
        <w:t>Название</w:t>
      </w:r>
      <w:r w:rsidRPr="0086344B">
        <w:rPr>
          <w:rFonts w:ascii="Georgia" w:eastAsia="Times New Roman" w:hAnsi="Georgia" w:cs="Times New Roman"/>
          <w:color w:val="333333"/>
          <w:sz w:val="24"/>
          <w:szCs w:val="24"/>
        </w:rPr>
        <w:t>). Ключевой атрибут выделяется полужирным шрифтом (</w:t>
      </w:r>
      <w:r w:rsidRPr="0086344B">
        <w:rPr>
          <w:rFonts w:ascii="Georgia" w:eastAsia="Times New Roman" w:hAnsi="Georgia" w:cs="Times New Roman"/>
          <w:b/>
          <w:bCs/>
          <w:i/>
          <w:iCs/>
          <w:color w:val="333333"/>
          <w:sz w:val="24"/>
          <w:szCs w:val="24"/>
          <w:u w:val="single"/>
        </w:rPr>
        <w:t>Табельный номер</w:t>
      </w:r>
      <w:r w:rsidRPr="0086344B">
        <w:rPr>
          <w:rFonts w:ascii="Georgia" w:eastAsia="Times New Roman" w:hAnsi="Georgia" w:cs="Times New Roman"/>
          <w:color w:val="333333"/>
          <w:sz w:val="24"/>
          <w:szCs w:val="24"/>
        </w:rPr>
        <w:t>).</w:t>
      </w:r>
    </w:p>
    <w:p w:rsidR="0086344B" w:rsidRPr="0086344B" w:rsidRDefault="0086344B" w:rsidP="0086344B">
      <w:pPr>
        <w:numPr>
          <w:ilvl w:val="0"/>
          <w:numId w:val="2"/>
        </w:num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color w:val="333333"/>
          <w:sz w:val="24"/>
          <w:szCs w:val="24"/>
        </w:rPr>
        <w:t>Связь между сущностями определяется глаголом (</w:t>
      </w:r>
      <w:r w:rsidRPr="0086344B">
        <w:rPr>
          <w:rFonts w:ascii="Georgia" w:eastAsia="Times New Roman" w:hAnsi="Georgia" w:cs="Times New Roman"/>
          <w:i/>
          <w:iCs/>
          <w:color w:val="333333"/>
          <w:sz w:val="24"/>
          <w:szCs w:val="24"/>
          <w:u w:val="single"/>
        </w:rPr>
        <w:t>работает</w:t>
      </w:r>
      <w:r w:rsidRPr="0086344B">
        <w:rPr>
          <w:rFonts w:ascii="Georgia" w:eastAsia="Times New Roman" w:hAnsi="Georgia" w:cs="Times New Roman"/>
          <w:color w:val="333333"/>
          <w:sz w:val="24"/>
          <w:szCs w:val="24"/>
        </w:rPr>
        <w:t>).</w:t>
      </w:r>
    </w:p>
    <w:p w:rsidR="0086344B" w:rsidRPr="0086344B" w:rsidRDefault="0086344B" w:rsidP="0086344B">
      <w:p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color w:val="333333"/>
          <w:sz w:val="24"/>
          <w:szCs w:val="24"/>
        </w:rPr>
        <w:t>Для упрощения процедуры формализации ПО в большинстве случаев прибегают к определению типов сущностей. Тип позволяет выделить из всего множества сущностей ПО группу сущностей, однородных по структуре и поведению (относительно рамок рассматриваемой ПО). Например, для ПО "Институт" в качестве типов сущностей могут рассматриваться студенты, преподаватели, дисциплины и т.п. Данные предметной области представляются экземплярами сущностей (студент Иванов, преподаватель Сидоров, дисциплина "Базы данных"). Экземпляры сущностей одного типа обладают одинаковыми наборами атрибутов, но должны отличаться значением хотя бы одного атрибута для того, чтобы быть узнаваемыми (например, студенты могут иметь одинаковые ФИО, но должны иметь разные номера зачётных книжек).</w:t>
      </w:r>
    </w:p>
    <w:p w:rsidR="0086344B" w:rsidRPr="0086344B" w:rsidRDefault="0086344B" w:rsidP="0086344B">
      <w:pPr>
        <w:spacing w:after="0" w:line="240" w:lineRule="auto"/>
        <w:rPr>
          <w:rFonts w:ascii="Times New Roman" w:eastAsia="Times New Roman" w:hAnsi="Times New Roman" w:cs="Times New Roman"/>
          <w:sz w:val="24"/>
          <w:szCs w:val="24"/>
        </w:rPr>
      </w:pPr>
      <w:r w:rsidRPr="0086344B">
        <w:rPr>
          <w:rFonts w:ascii="Georgia" w:eastAsia="Times New Roman" w:hAnsi="Georgia" w:cs="Times New Roman"/>
          <w:color w:val="333333"/>
          <w:sz w:val="24"/>
          <w:szCs w:val="24"/>
        </w:rPr>
        <w:br/>
      </w:r>
    </w:p>
    <w:p w:rsidR="0086344B" w:rsidRPr="0086344B" w:rsidRDefault="0086344B" w:rsidP="0086344B">
      <w:p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color w:val="333333"/>
          <w:sz w:val="24"/>
          <w:szCs w:val="24"/>
        </w:rPr>
        <w:t>Между сущностями ПО могут существовать </w:t>
      </w:r>
      <w:r w:rsidRPr="0086344B">
        <w:rPr>
          <w:rFonts w:ascii="Georgia" w:eastAsia="Times New Roman" w:hAnsi="Georgia" w:cs="Times New Roman"/>
          <w:b/>
          <w:bCs/>
          <w:color w:val="333333"/>
          <w:sz w:val="24"/>
          <w:szCs w:val="24"/>
        </w:rPr>
        <w:t>связи</w:t>
      </w:r>
      <w:r w:rsidRPr="0086344B">
        <w:rPr>
          <w:rFonts w:ascii="Georgia" w:eastAsia="Times New Roman" w:hAnsi="Georgia" w:cs="Times New Roman"/>
          <w:color w:val="333333"/>
          <w:sz w:val="24"/>
          <w:szCs w:val="24"/>
        </w:rPr>
        <w:t>, имеющие различный содержательный смысл (семантику). Например, студент </w:t>
      </w:r>
      <w:r w:rsidRPr="0086344B">
        <w:rPr>
          <w:rFonts w:ascii="Georgia" w:eastAsia="Times New Roman" w:hAnsi="Georgia" w:cs="Times New Roman"/>
          <w:i/>
          <w:iCs/>
          <w:color w:val="333333"/>
          <w:sz w:val="24"/>
          <w:szCs w:val="24"/>
          <w:u w:val="single"/>
        </w:rPr>
        <w:t>учится</w:t>
      </w:r>
      <w:r w:rsidRPr="0086344B">
        <w:rPr>
          <w:rFonts w:ascii="Georgia" w:eastAsia="Times New Roman" w:hAnsi="Georgia" w:cs="Times New Roman"/>
          <w:color w:val="333333"/>
          <w:sz w:val="24"/>
          <w:szCs w:val="24"/>
        </w:rPr>
        <w:t> в группе, врач </w:t>
      </w:r>
      <w:r w:rsidRPr="0086344B">
        <w:rPr>
          <w:rFonts w:ascii="Georgia" w:eastAsia="Times New Roman" w:hAnsi="Georgia" w:cs="Times New Roman"/>
          <w:i/>
          <w:iCs/>
          <w:color w:val="333333"/>
          <w:sz w:val="24"/>
          <w:szCs w:val="24"/>
          <w:u w:val="single"/>
        </w:rPr>
        <w:t>лечит</w:t>
      </w:r>
      <w:r w:rsidRPr="0086344B">
        <w:rPr>
          <w:rFonts w:ascii="Georgia" w:eastAsia="Times New Roman" w:hAnsi="Georgia" w:cs="Times New Roman"/>
          <w:color w:val="333333"/>
          <w:sz w:val="24"/>
          <w:szCs w:val="24"/>
        </w:rPr>
        <w:t> пациента, клиент </w:t>
      </w:r>
      <w:r w:rsidRPr="0086344B">
        <w:rPr>
          <w:rFonts w:ascii="Georgia" w:eastAsia="Times New Roman" w:hAnsi="Georgia" w:cs="Times New Roman"/>
          <w:i/>
          <w:iCs/>
          <w:color w:val="333333"/>
          <w:sz w:val="24"/>
          <w:szCs w:val="24"/>
          <w:u w:val="single"/>
        </w:rPr>
        <w:t>имеет</w:t>
      </w:r>
      <w:r w:rsidRPr="0086344B">
        <w:rPr>
          <w:rFonts w:ascii="Georgia" w:eastAsia="Times New Roman" w:hAnsi="Georgia" w:cs="Times New Roman"/>
          <w:color w:val="333333"/>
          <w:sz w:val="24"/>
          <w:szCs w:val="24"/>
        </w:rPr>
        <w:t> вклад в банке. Связи могут быть </w:t>
      </w:r>
      <w:r w:rsidRPr="0086344B">
        <w:rPr>
          <w:rFonts w:ascii="Georgia" w:eastAsia="Times New Roman" w:hAnsi="Georgia" w:cs="Times New Roman"/>
          <w:b/>
          <w:bCs/>
          <w:color w:val="333333"/>
          <w:sz w:val="24"/>
          <w:szCs w:val="24"/>
        </w:rPr>
        <w:t>факультативными</w:t>
      </w:r>
      <w:r w:rsidRPr="0086344B">
        <w:rPr>
          <w:rFonts w:ascii="Georgia" w:eastAsia="Times New Roman" w:hAnsi="Georgia" w:cs="Times New Roman"/>
          <w:color w:val="333333"/>
          <w:sz w:val="24"/>
          <w:szCs w:val="24"/>
        </w:rPr>
        <w:t> или </w:t>
      </w:r>
      <w:r w:rsidRPr="0086344B">
        <w:rPr>
          <w:rFonts w:ascii="Georgia" w:eastAsia="Times New Roman" w:hAnsi="Georgia" w:cs="Times New Roman"/>
          <w:b/>
          <w:bCs/>
          <w:color w:val="333333"/>
          <w:sz w:val="24"/>
          <w:szCs w:val="24"/>
        </w:rPr>
        <w:t>обязательными</w:t>
      </w:r>
      <w:r w:rsidRPr="0086344B">
        <w:rPr>
          <w:rFonts w:ascii="Georgia" w:eastAsia="Times New Roman" w:hAnsi="Georgia" w:cs="Times New Roman"/>
          <w:color w:val="333333"/>
          <w:sz w:val="24"/>
          <w:szCs w:val="24"/>
        </w:rPr>
        <w:t>. Если вновь порождённая сущность одного из типов оказывается по необходимости связанной с сущностью другого типа, то между этими типами сущностей есть обязательная связь. Иначе связь является факультативной. Примеры обязательной и факультативной связей приведены на рис. 1.3. Здесь связь </w:t>
      </w:r>
      <w:r w:rsidRPr="0086344B">
        <w:rPr>
          <w:rFonts w:ascii="Georgia" w:eastAsia="Times New Roman" w:hAnsi="Georgia" w:cs="Times New Roman"/>
          <w:i/>
          <w:iCs/>
          <w:color w:val="333333"/>
          <w:sz w:val="24"/>
          <w:szCs w:val="24"/>
          <w:u w:val="single"/>
        </w:rPr>
        <w:t>замещает</w:t>
      </w:r>
      <w:r w:rsidRPr="0086344B">
        <w:rPr>
          <w:rFonts w:ascii="Georgia" w:eastAsia="Times New Roman" w:hAnsi="Georgia" w:cs="Times New Roman"/>
          <w:color w:val="333333"/>
          <w:sz w:val="24"/>
          <w:szCs w:val="24"/>
        </w:rPr>
        <w:t> является обязательной (изображается двойной линией), потому что каждый сотрудник </w:t>
      </w:r>
      <w:r w:rsidRPr="0086344B">
        <w:rPr>
          <w:rFonts w:ascii="Georgia" w:eastAsia="Times New Roman" w:hAnsi="Georgia" w:cs="Times New Roman"/>
          <w:i/>
          <w:iCs/>
          <w:color w:val="333333"/>
          <w:sz w:val="24"/>
          <w:szCs w:val="24"/>
          <w:u w:val="single"/>
        </w:rPr>
        <w:t>должен</w:t>
      </w:r>
      <w:r w:rsidRPr="0086344B">
        <w:rPr>
          <w:rFonts w:ascii="Georgia" w:eastAsia="Times New Roman" w:hAnsi="Georgia" w:cs="Times New Roman"/>
          <w:color w:val="333333"/>
          <w:sz w:val="24"/>
          <w:szCs w:val="24"/>
        </w:rPr>
        <w:t> работать на определённой должности, а связь </w:t>
      </w:r>
      <w:r w:rsidRPr="0086344B">
        <w:rPr>
          <w:rFonts w:ascii="Georgia" w:eastAsia="Times New Roman" w:hAnsi="Georgia" w:cs="Times New Roman"/>
          <w:i/>
          <w:iCs/>
          <w:color w:val="333333"/>
          <w:sz w:val="24"/>
          <w:szCs w:val="24"/>
          <w:u w:val="single"/>
        </w:rPr>
        <w:t>замещается</w:t>
      </w:r>
      <w:r w:rsidRPr="0086344B">
        <w:rPr>
          <w:rFonts w:ascii="Georgia" w:eastAsia="Times New Roman" w:hAnsi="Georgia" w:cs="Times New Roman"/>
          <w:color w:val="333333"/>
          <w:sz w:val="24"/>
          <w:szCs w:val="24"/>
        </w:rPr>
        <w:t> является факультативной, т.к. должность </w:t>
      </w:r>
      <w:r w:rsidRPr="0086344B">
        <w:rPr>
          <w:rFonts w:ascii="Georgia" w:eastAsia="Times New Roman" w:hAnsi="Georgia" w:cs="Times New Roman"/>
          <w:i/>
          <w:iCs/>
          <w:color w:val="333333"/>
          <w:sz w:val="24"/>
          <w:szCs w:val="24"/>
          <w:u w:val="single"/>
        </w:rPr>
        <w:t>может быть</w:t>
      </w:r>
      <w:r w:rsidRPr="0086344B">
        <w:rPr>
          <w:rFonts w:ascii="Georgia" w:eastAsia="Times New Roman" w:hAnsi="Georgia" w:cs="Times New Roman"/>
          <w:color w:val="333333"/>
          <w:sz w:val="24"/>
          <w:szCs w:val="24"/>
        </w:rPr>
        <w:t> вакантна.</w:t>
      </w:r>
    </w:p>
    <w:p w:rsidR="0086344B" w:rsidRDefault="0086344B" w:rsidP="0086344B">
      <w:pPr>
        <w:spacing w:before="100" w:beforeAutospacing="1" w:after="100" w:afterAutospacing="1" w:line="240" w:lineRule="auto"/>
        <w:rPr>
          <w:rFonts w:ascii="Georgia" w:eastAsia="Times New Roman" w:hAnsi="Georgia" w:cs="Times New Roman"/>
          <w:color w:val="333333"/>
          <w:sz w:val="24"/>
          <w:szCs w:val="24"/>
        </w:rPr>
      </w:pPr>
      <w:r w:rsidRPr="0086344B">
        <w:rPr>
          <w:rFonts w:ascii="Georgia" w:eastAsia="Times New Roman" w:hAnsi="Georgia" w:cs="Times New Roman"/>
          <w:color w:val="333333"/>
          <w:sz w:val="24"/>
          <w:szCs w:val="24"/>
        </w:rPr>
        <w:t>Между сущностями ПО могут существовать </w:t>
      </w:r>
      <w:r w:rsidRPr="0086344B">
        <w:rPr>
          <w:rFonts w:ascii="Georgia" w:eastAsia="Times New Roman" w:hAnsi="Georgia" w:cs="Times New Roman"/>
          <w:b/>
          <w:bCs/>
          <w:color w:val="333333"/>
          <w:sz w:val="24"/>
          <w:szCs w:val="24"/>
        </w:rPr>
        <w:t>связи</w:t>
      </w:r>
      <w:r w:rsidRPr="0086344B">
        <w:rPr>
          <w:rFonts w:ascii="Georgia" w:eastAsia="Times New Roman" w:hAnsi="Georgia" w:cs="Times New Roman"/>
          <w:color w:val="333333"/>
          <w:sz w:val="24"/>
          <w:szCs w:val="24"/>
        </w:rPr>
        <w:t>, имеющие различный содержательный смысл (семантику). Например, студент </w:t>
      </w:r>
      <w:r w:rsidRPr="0086344B">
        <w:rPr>
          <w:rFonts w:ascii="Georgia" w:eastAsia="Times New Roman" w:hAnsi="Georgia" w:cs="Times New Roman"/>
          <w:i/>
          <w:iCs/>
          <w:color w:val="333333"/>
          <w:sz w:val="24"/>
          <w:szCs w:val="24"/>
          <w:u w:val="single"/>
        </w:rPr>
        <w:t>учится</w:t>
      </w:r>
      <w:r w:rsidRPr="0086344B">
        <w:rPr>
          <w:rFonts w:ascii="Georgia" w:eastAsia="Times New Roman" w:hAnsi="Georgia" w:cs="Times New Roman"/>
          <w:color w:val="333333"/>
          <w:sz w:val="24"/>
          <w:szCs w:val="24"/>
        </w:rPr>
        <w:t> в группе, врач </w:t>
      </w:r>
      <w:r w:rsidRPr="0086344B">
        <w:rPr>
          <w:rFonts w:ascii="Georgia" w:eastAsia="Times New Roman" w:hAnsi="Georgia" w:cs="Times New Roman"/>
          <w:i/>
          <w:iCs/>
          <w:color w:val="333333"/>
          <w:sz w:val="24"/>
          <w:szCs w:val="24"/>
          <w:u w:val="single"/>
        </w:rPr>
        <w:t>лечит</w:t>
      </w:r>
      <w:r w:rsidRPr="0086344B">
        <w:rPr>
          <w:rFonts w:ascii="Georgia" w:eastAsia="Times New Roman" w:hAnsi="Georgia" w:cs="Times New Roman"/>
          <w:color w:val="333333"/>
          <w:sz w:val="24"/>
          <w:szCs w:val="24"/>
        </w:rPr>
        <w:t> пациента, клиент </w:t>
      </w:r>
      <w:r w:rsidRPr="0086344B">
        <w:rPr>
          <w:rFonts w:ascii="Georgia" w:eastAsia="Times New Roman" w:hAnsi="Georgia" w:cs="Times New Roman"/>
          <w:i/>
          <w:iCs/>
          <w:color w:val="333333"/>
          <w:sz w:val="24"/>
          <w:szCs w:val="24"/>
          <w:u w:val="single"/>
        </w:rPr>
        <w:t>имеет</w:t>
      </w:r>
      <w:r w:rsidRPr="0086344B">
        <w:rPr>
          <w:rFonts w:ascii="Georgia" w:eastAsia="Times New Roman" w:hAnsi="Georgia" w:cs="Times New Roman"/>
          <w:color w:val="333333"/>
          <w:sz w:val="24"/>
          <w:szCs w:val="24"/>
        </w:rPr>
        <w:t> вклад в банке. Связи могут быть </w:t>
      </w:r>
      <w:r w:rsidRPr="0086344B">
        <w:rPr>
          <w:rFonts w:ascii="Georgia" w:eastAsia="Times New Roman" w:hAnsi="Georgia" w:cs="Times New Roman"/>
          <w:b/>
          <w:bCs/>
          <w:color w:val="333333"/>
          <w:sz w:val="24"/>
          <w:szCs w:val="24"/>
        </w:rPr>
        <w:t>факультативными</w:t>
      </w:r>
      <w:r w:rsidRPr="0086344B">
        <w:rPr>
          <w:rFonts w:ascii="Georgia" w:eastAsia="Times New Roman" w:hAnsi="Georgia" w:cs="Times New Roman"/>
          <w:color w:val="333333"/>
          <w:sz w:val="24"/>
          <w:szCs w:val="24"/>
        </w:rPr>
        <w:t> или </w:t>
      </w:r>
      <w:r w:rsidRPr="0086344B">
        <w:rPr>
          <w:rFonts w:ascii="Georgia" w:eastAsia="Times New Roman" w:hAnsi="Georgia" w:cs="Times New Roman"/>
          <w:b/>
          <w:bCs/>
          <w:color w:val="333333"/>
          <w:sz w:val="24"/>
          <w:szCs w:val="24"/>
        </w:rPr>
        <w:t>обязательными</w:t>
      </w:r>
      <w:r w:rsidRPr="0086344B">
        <w:rPr>
          <w:rFonts w:ascii="Georgia" w:eastAsia="Times New Roman" w:hAnsi="Georgia" w:cs="Times New Roman"/>
          <w:color w:val="333333"/>
          <w:sz w:val="24"/>
          <w:szCs w:val="24"/>
        </w:rPr>
        <w:t>. Если вновь порождённая сущность одного из типов оказывается по необходимости связанной с сущностью другого типа, то между этими типами сущностей есть обязательная связь. Иначе связь является факультативной. Примеры обязательной и факультативной связей приведены на рис. 1.3. Здесь связь </w:t>
      </w:r>
      <w:r w:rsidRPr="0086344B">
        <w:rPr>
          <w:rFonts w:ascii="Georgia" w:eastAsia="Times New Roman" w:hAnsi="Georgia" w:cs="Times New Roman"/>
          <w:i/>
          <w:iCs/>
          <w:color w:val="333333"/>
          <w:sz w:val="24"/>
          <w:szCs w:val="24"/>
          <w:u w:val="single"/>
        </w:rPr>
        <w:t>замещает</w:t>
      </w:r>
      <w:r w:rsidRPr="0086344B">
        <w:rPr>
          <w:rFonts w:ascii="Georgia" w:eastAsia="Times New Roman" w:hAnsi="Georgia" w:cs="Times New Roman"/>
          <w:color w:val="333333"/>
          <w:sz w:val="24"/>
          <w:szCs w:val="24"/>
        </w:rPr>
        <w:t> является обязательной (изображается двойной линией), потому что каждый сотрудник </w:t>
      </w:r>
      <w:r w:rsidRPr="0086344B">
        <w:rPr>
          <w:rFonts w:ascii="Georgia" w:eastAsia="Times New Roman" w:hAnsi="Georgia" w:cs="Times New Roman"/>
          <w:i/>
          <w:iCs/>
          <w:color w:val="333333"/>
          <w:sz w:val="24"/>
          <w:szCs w:val="24"/>
          <w:u w:val="single"/>
        </w:rPr>
        <w:t>должен</w:t>
      </w:r>
      <w:r w:rsidRPr="0086344B">
        <w:rPr>
          <w:rFonts w:ascii="Georgia" w:eastAsia="Times New Roman" w:hAnsi="Georgia" w:cs="Times New Roman"/>
          <w:color w:val="333333"/>
          <w:sz w:val="24"/>
          <w:szCs w:val="24"/>
        </w:rPr>
        <w:t xml:space="preserve"> работать </w:t>
      </w:r>
      <w:r w:rsidRPr="0086344B">
        <w:rPr>
          <w:rFonts w:ascii="Georgia" w:eastAsia="Times New Roman" w:hAnsi="Georgia" w:cs="Times New Roman"/>
          <w:color w:val="333333"/>
          <w:sz w:val="24"/>
          <w:szCs w:val="24"/>
        </w:rPr>
        <w:lastRenderedPageBreak/>
        <w:t>на определённой должности, а связь </w:t>
      </w:r>
      <w:r w:rsidRPr="0086344B">
        <w:rPr>
          <w:rFonts w:ascii="Georgia" w:eastAsia="Times New Roman" w:hAnsi="Georgia" w:cs="Times New Roman"/>
          <w:i/>
          <w:iCs/>
          <w:color w:val="333333"/>
          <w:sz w:val="24"/>
          <w:szCs w:val="24"/>
          <w:u w:val="single"/>
        </w:rPr>
        <w:t>замещается</w:t>
      </w:r>
      <w:r w:rsidRPr="0086344B">
        <w:rPr>
          <w:rFonts w:ascii="Georgia" w:eastAsia="Times New Roman" w:hAnsi="Georgia" w:cs="Times New Roman"/>
          <w:color w:val="333333"/>
          <w:sz w:val="24"/>
          <w:szCs w:val="24"/>
        </w:rPr>
        <w:t> является факультативной, т.к. должность </w:t>
      </w:r>
      <w:r w:rsidRPr="0086344B">
        <w:rPr>
          <w:rFonts w:ascii="Georgia" w:eastAsia="Times New Roman" w:hAnsi="Georgia" w:cs="Times New Roman"/>
          <w:i/>
          <w:iCs/>
          <w:color w:val="333333"/>
          <w:sz w:val="24"/>
          <w:szCs w:val="24"/>
          <w:u w:val="single"/>
        </w:rPr>
        <w:t>может быть</w:t>
      </w:r>
      <w:r w:rsidRPr="0086344B">
        <w:rPr>
          <w:rFonts w:ascii="Georgia" w:eastAsia="Times New Roman" w:hAnsi="Georgia" w:cs="Times New Roman"/>
          <w:color w:val="333333"/>
          <w:sz w:val="24"/>
          <w:szCs w:val="24"/>
        </w:rPr>
        <w:t> вакантна.</w:t>
      </w:r>
    </w:p>
    <w:p w:rsidR="00E5354C" w:rsidRDefault="00E5354C" w:rsidP="00E5354C">
      <w:pPr>
        <w:pStyle w:val="a3"/>
        <w:rPr>
          <w:rFonts w:ascii="Georgia" w:hAnsi="Georgia"/>
          <w:color w:val="333333"/>
        </w:rPr>
      </w:pPr>
      <w:r>
        <w:rPr>
          <w:rFonts w:ascii="Georgia" w:hAnsi="Georgia"/>
          <w:color w:val="333333"/>
        </w:rPr>
        <w:t>ля удобства каждую связь между сущностями можно изображать одним ромбом (рис. 1.4). Выделяют также показатель </w:t>
      </w:r>
      <w:r>
        <w:rPr>
          <w:rStyle w:val="a4"/>
          <w:rFonts w:ascii="Georgia" w:hAnsi="Georgia"/>
          <w:color w:val="333333"/>
        </w:rPr>
        <w:t>кардинальности связи</w:t>
      </w:r>
      <w:r>
        <w:rPr>
          <w:rFonts w:ascii="Georgia" w:hAnsi="Georgia"/>
          <w:color w:val="333333"/>
        </w:rPr>
        <w:t>: "один к одному" (1:1), "один ко многим" (1:n) и "многие ко многим" (</w:t>
      </w:r>
      <w:proofErr w:type="spellStart"/>
      <w:r>
        <w:rPr>
          <w:rFonts w:ascii="Georgia" w:hAnsi="Georgia"/>
          <w:color w:val="333333"/>
        </w:rPr>
        <w:t>m:n</w:t>
      </w:r>
      <w:proofErr w:type="spellEnd"/>
      <w:r>
        <w:rPr>
          <w:rFonts w:ascii="Georgia" w:hAnsi="Georgia"/>
          <w:color w:val="333333"/>
        </w:rPr>
        <w:t>) (рис. 1.4).</w:t>
      </w:r>
    </w:p>
    <w:p w:rsidR="00E5354C" w:rsidRPr="0086344B" w:rsidRDefault="00E5354C" w:rsidP="0086344B">
      <w:pPr>
        <w:spacing w:before="100" w:beforeAutospacing="1" w:after="100" w:afterAutospacing="1" w:line="240" w:lineRule="auto"/>
        <w:rPr>
          <w:rFonts w:ascii="Georgia" w:eastAsia="Times New Roman" w:hAnsi="Georgia" w:cs="Times New Roman"/>
          <w:color w:val="333333"/>
          <w:sz w:val="24"/>
          <w:szCs w:val="24"/>
        </w:rPr>
      </w:pPr>
    </w:p>
    <w:p w:rsidR="0086344B" w:rsidRDefault="00E5354C" w:rsidP="00D01E67">
      <w:pPr>
        <w:pStyle w:val="a3"/>
        <w:spacing w:before="150" w:beforeAutospacing="0" w:after="150" w:afterAutospacing="0"/>
        <w:ind w:left="150" w:right="150"/>
        <w:rPr>
          <w:rFonts w:ascii="Verdana" w:hAnsi="Verdana"/>
          <w:color w:val="FF0000"/>
          <w:sz w:val="28"/>
          <w:szCs w:val="28"/>
        </w:rPr>
      </w:pPr>
      <w:r>
        <w:rPr>
          <w:noProof/>
        </w:rPr>
        <w:drawing>
          <wp:inline distT="0" distB="0" distL="0" distR="0">
            <wp:extent cx="3514725" cy="1295400"/>
            <wp:effectExtent l="19050" t="0" r="9525" b="0"/>
            <wp:docPr id="17" name="Рисунок 17" descr="https://www.ok-t.ru/studopediaru/baza4/1196476412.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ok-t.ru/studopediaru/baza4/1196476412.files/image003.gif"/>
                    <pic:cNvPicPr>
                      <a:picLocks noChangeAspect="1" noChangeArrowheads="1"/>
                    </pic:cNvPicPr>
                  </pic:nvPicPr>
                  <pic:blipFill>
                    <a:blip r:embed="rId16"/>
                    <a:srcRect/>
                    <a:stretch>
                      <a:fillRect/>
                    </a:stretch>
                  </pic:blipFill>
                  <pic:spPr bwMode="auto">
                    <a:xfrm>
                      <a:off x="0" y="0"/>
                      <a:ext cx="3514725" cy="1295400"/>
                    </a:xfrm>
                    <a:prstGeom prst="rect">
                      <a:avLst/>
                    </a:prstGeom>
                    <a:noFill/>
                    <a:ln w="9525">
                      <a:noFill/>
                      <a:miter lim="800000"/>
                      <a:headEnd/>
                      <a:tailEnd/>
                    </a:ln>
                  </pic:spPr>
                </pic:pic>
              </a:graphicData>
            </a:graphic>
          </wp:inline>
        </w:drawing>
      </w:r>
    </w:p>
    <w:p w:rsidR="00E5354C" w:rsidRDefault="00E5354C" w:rsidP="00D01E67">
      <w:pPr>
        <w:pStyle w:val="a3"/>
        <w:spacing w:before="150" w:beforeAutospacing="0" w:after="150" w:afterAutospacing="0"/>
        <w:ind w:left="150" w:right="150"/>
        <w:rPr>
          <w:rFonts w:ascii="Verdana" w:hAnsi="Verdana"/>
          <w:color w:val="FF0000"/>
          <w:sz w:val="28"/>
          <w:szCs w:val="28"/>
        </w:rPr>
      </w:pPr>
      <w:r>
        <w:rPr>
          <w:rFonts w:ascii="Georgia" w:hAnsi="Georgia"/>
          <w:color w:val="333333"/>
        </w:rPr>
        <w:t>Рис.1.4. Примеры различной кардинальности связей</w:t>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Связи, приведённые на рис. 1.4, с учётом семантики означают следующее:</w:t>
      </w:r>
    </w:p>
    <w:p w:rsidR="00E5354C" w:rsidRPr="00E5354C" w:rsidRDefault="00E5354C" w:rsidP="00E5354C">
      <w:pPr>
        <w:numPr>
          <w:ilvl w:val="0"/>
          <w:numId w:val="3"/>
        </w:num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пациент–койка (1:1) – каждый пациент занимает одну койку, каждая койка в каждый момент времени может быть занята только одним пациентом;</w:t>
      </w:r>
    </w:p>
    <w:p w:rsidR="00E5354C" w:rsidRPr="00E5354C" w:rsidRDefault="00E5354C" w:rsidP="00E5354C">
      <w:pPr>
        <w:numPr>
          <w:ilvl w:val="0"/>
          <w:numId w:val="3"/>
        </w:num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палата–пациент (</w:t>
      </w:r>
      <w:proofErr w:type="gramStart"/>
      <w:r w:rsidRPr="00E5354C">
        <w:rPr>
          <w:rFonts w:ascii="Georgia" w:eastAsia="Times New Roman" w:hAnsi="Georgia" w:cs="Times New Roman"/>
          <w:color w:val="333333"/>
          <w:sz w:val="24"/>
          <w:szCs w:val="24"/>
        </w:rPr>
        <w:t>1:n</w:t>
      </w:r>
      <w:proofErr w:type="gramEnd"/>
      <w:r w:rsidRPr="00E5354C">
        <w:rPr>
          <w:rFonts w:ascii="Georgia" w:eastAsia="Times New Roman" w:hAnsi="Georgia" w:cs="Times New Roman"/>
          <w:color w:val="333333"/>
          <w:sz w:val="24"/>
          <w:szCs w:val="24"/>
        </w:rPr>
        <w:t>) – каждый пациент находится в одной палате, в ка-</w:t>
      </w:r>
      <w:proofErr w:type="spellStart"/>
      <w:r w:rsidRPr="00E5354C">
        <w:rPr>
          <w:rFonts w:ascii="Georgia" w:eastAsia="Times New Roman" w:hAnsi="Georgia" w:cs="Times New Roman"/>
          <w:color w:val="333333"/>
          <w:sz w:val="24"/>
          <w:szCs w:val="24"/>
        </w:rPr>
        <w:t>ждой</w:t>
      </w:r>
      <w:proofErr w:type="spellEnd"/>
      <w:r w:rsidRPr="00E5354C">
        <w:rPr>
          <w:rFonts w:ascii="Georgia" w:eastAsia="Times New Roman" w:hAnsi="Georgia" w:cs="Times New Roman"/>
          <w:color w:val="333333"/>
          <w:sz w:val="24"/>
          <w:szCs w:val="24"/>
        </w:rPr>
        <w:t xml:space="preserve"> палате могут находиться несколько пациентов;</w:t>
      </w:r>
    </w:p>
    <w:p w:rsidR="00E5354C" w:rsidRPr="00E5354C" w:rsidRDefault="00E5354C" w:rsidP="00E5354C">
      <w:pPr>
        <w:numPr>
          <w:ilvl w:val="0"/>
          <w:numId w:val="3"/>
        </w:num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пациент–врач (</w:t>
      </w:r>
      <w:proofErr w:type="spellStart"/>
      <w:r w:rsidRPr="00E5354C">
        <w:rPr>
          <w:rFonts w:ascii="Georgia" w:eastAsia="Times New Roman" w:hAnsi="Georgia" w:cs="Times New Roman"/>
          <w:color w:val="333333"/>
          <w:sz w:val="24"/>
          <w:szCs w:val="24"/>
        </w:rPr>
        <w:t>n:m</w:t>
      </w:r>
      <w:proofErr w:type="spellEnd"/>
      <w:r w:rsidRPr="00E5354C">
        <w:rPr>
          <w:rFonts w:ascii="Georgia" w:eastAsia="Times New Roman" w:hAnsi="Georgia" w:cs="Times New Roman"/>
          <w:color w:val="333333"/>
          <w:sz w:val="24"/>
          <w:szCs w:val="24"/>
        </w:rPr>
        <w:t>) – каждый пациент может лечиться у нескольких врачей, каждый врач может лечить несколько пациентов.</w:t>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Обратите внимание: необязательная связь имеет модификатор "может", а у обязательной связи его нет.</w:t>
      </w:r>
    </w:p>
    <w:p w:rsidR="00E5354C" w:rsidRDefault="00E5354C" w:rsidP="00E5354C">
      <w:pPr>
        <w:pStyle w:val="a3"/>
        <w:rPr>
          <w:rFonts w:ascii="Georgia" w:hAnsi="Georgia"/>
          <w:color w:val="333333"/>
        </w:rPr>
      </w:pPr>
      <w:r>
        <w:rPr>
          <w:rStyle w:val="a4"/>
          <w:rFonts w:ascii="Georgia" w:hAnsi="Georgia"/>
          <w:color w:val="333333"/>
        </w:rPr>
        <w:t>Степень связи</w:t>
      </w:r>
      <w:r>
        <w:rPr>
          <w:rFonts w:ascii="Georgia" w:hAnsi="Georgia"/>
          <w:color w:val="333333"/>
        </w:rPr>
        <w:t xml:space="preserve"> – это количество сущностей, которые входят в связь. Различают унарные (рис. 1.5,а), бинарные (рис. 1.5,б) и тернарные (рис.1.5,в) связи. (На практике связи с большей степенью редко </w:t>
      </w:r>
      <w:proofErr w:type="gramStart"/>
      <w:r>
        <w:rPr>
          <w:rFonts w:ascii="Georgia" w:hAnsi="Georgia"/>
          <w:color w:val="333333"/>
        </w:rPr>
        <w:t>используют-</w:t>
      </w:r>
      <w:proofErr w:type="spellStart"/>
      <w:r>
        <w:rPr>
          <w:rFonts w:ascii="Georgia" w:hAnsi="Georgia"/>
          <w:color w:val="333333"/>
        </w:rPr>
        <w:t>ся</w:t>
      </w:r>
      <w:proofErr w:type="spellEnd"/>
      <w:proofErr w:type="gramEnd"/>
      <w:r>
        <w:rPr>
          <w:rFonts w:ascii="Georgia" w:hAnsi="Georgia"/>
          <w:color w:val="333333"/>
        </w:rPr>
        <w:t>). Унарная связь означает, что одни экземпляры сущности связаны с другими экземплярами этой же сущности (например, одни сотрудники руководят другими, а деталь может являться частью механизма)</w:t>
      </w:r>
    </w:p>
    <w:p w:rsidR="00E5354C" w:rsidRDefault="00E5354C" w:rsidP="00E5354C">
      <w:pPr>
        <w:pStyle w:val="a3"/>
        <w:rPr>
          <w:rFonts w:ascii="Georgia" w:hAnsi="Georgia"/>
          <w:color w:val="333333"/>
        </w:rPr>
      </w:pPr>
      <w:r>
        <w:rPr>
          <w:rFonts w:ascii="Georgia" w:hAnsi="Georgia"/>
          <w:noProof/>
          <w:color w:val="333333"/>
        </w:rPr>
        <w:drawing>
          <wp:inline distT="0" distB="0" distL="0" distR="0">
            <wp:extent cx="4305300" cy="2133600"/>
            <wp:effectExtent l="19050" t="0" r="0" b="0"/>
            <wp:docPr id="20" name="Рисунок 20" descr="https://www.ok-t.ru/studopediaru/baza4/1196476412.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ok-t.ru/studopediaru/baza4/1196476412.files/image005.gif"/>
                    <pic:cNvPicPr>
                      <a:picLocks noChangeAspect="1" noChangeArrowheads="1"/>
                    </pic:cNvPicPr>
                  </pic:nvPicPr>
                  <pic:blipFill>
                    <a:blip r:embed="rId17"/>
                    <a:srcRect/>
                    <a:stretch>
                      <a:fillRect/>
                    </a:stretch>
                  </pic:blipFill>
                  <pic:spPr bwMode="auto">
                    <a:xfrm>
                      <a:off x="0" y="0"/>
                      <a:ext cx="4305300" cy="2133600"/>
                    </a:xfrm>
                    <a:prstGeom prst="rect">
                      <a:avLst/>
                    </a:prstGeom>
                    <a:noFill/>
                    <a:ln w="9525">
                      <a:noFill/>
                      <a:miter lim="800000"/>
                      <a:headEnd/>
                      <a:tailEnd/>
                    </a:ln>
                  </pic:spPr>
                </pic:pic>
              </a:graphicData>
            </a:graphic>
          </wp:inline>
        </w:drawing>
      </w:r>
    </w:p>
    <w:p w:rsidR="00E5354C" w:rsidRDefault="00E5354C" w:rsidP="00D01E67">
      <w:pPr>
        <w:pStyle w:val="a3"/>
        <w:spacing w:before="150" w:beforeAutospacing="0" w:after="150" w:afterAutospacing="0"/>
        <w:ind w:left="150" w:right="150"/>
        <w:rPr>
          <w:rFonts w:ascii="Verdana" w:hAnsi="Verdana"/>
          <w:color w:val="FF0000"/>
          <w:sz w:val="28"/>
          <w:szCs w:val="28"/>
        </w:rPr>
      </w:pP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b/>
          <w:bCs/>
          <w:color w:val="333333"/>
          <w:sz w:val="24"/>
          <w:szCs w:val="24"/>
        </w:rPr>
        <w:lastRenderedPageBreak/>
        <w:t>Степень связи</w:t>
      </w:r>
      <w:r w:rsidRPr="00E5354C">
        <w:rPr>
          <w:rFonts w:ascii="Georgia" w:eastAsia="Times New Roman" w:hAnsi="Georgia" w:cs="Times New Roman"/>
          <w:color w:val="333333"/>
          <w:sz w:val="24"/>
          <w:szCs w:val="24"/>
        </w:rPr>
        <w:t xml:space="preserve"> – это количество сущностей, которые входят в связь. Различают унарные (рис. 1.5,а), бинарные (рис. 1.5,б) и тернарные (рис.1.5,в) связи. (На практике связи с большей степенью редко </w:t>
      </w:r>
      <w:proofErr w:type="gramStart"/>
      <w:r w:rsidRPr="00E5354C">
        <w:rPr>
          <w:rFonts w:ascii="Georgia" w:eastAsia="Times New Roman" w:hAnsi="Georgia" w:cs="Times New Roman"/>
          <w:color w:val="333333"/>
          <w:sz w:val="24"/>
          <w:szCs w:val="24"/>
        </w:rPr>
        <w:t>используют-</w:t>
      </w:r>
      <w:proofErr w:type="spellStart"/>
      <w:r w:rsidRPr="00E5354C">
        <w:rPr>
          <w:rFonts w:ascii="Georgia" w:eastAsia="Times New Roman" w:hAnsi="Georgia" w:cs="Times New Roman"/>
          <w:color w:val="333333"/>
          <w:sz w:val="24"/>
          <w:szCs w:val="24"/>
        </w:rPr>
        <w:t>ся</w:t>
      </w:r>
      <w:proofErr w:type="spellEnd"/>
      <w:proofErr w:type="gramEnd"/>
      <w:r w:rsidRPr="00E5354C">
        <w:rPr>
          <w:rFonts w:ascii="Georgia" w:eastAsia="Times New Roman" w:hAnsi="Georgia" w:cs="Times New Roman"/>
          <w:color w:val="333333"/>
          <w:sz w:val="24"/>
          <w:szCs w:val="24"/>
        </w:rPr>
        <w:t>). Унарная связь означает, что одни экземпляры сущности связаны с другими экземплярами этой же сущности (например, одни сотрудники руководят другими, а деталь может являться частью механизма)</w:t>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4305300" cy="2133600"/>
            <wp:effectExtent l="19050" t="0" r="0" b="0"/>
            <wp:docPr id="25" name="Рисунок 25" descr="https://www.ok-t.ru/studopediaru/baza4/1196476412.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ok-t.ru/studopediaru/baza4/1196476412.files/image005.gif"/>
                    <pic:cNvPicPr>
                      <a:picLocks noChangeAspect="1" noChangeArrowheads="1"/>
                    </pic:cNvPicPr>
                  </pic:nvPicPr>
                  <pic:blipFill>
                    <a:blip r:embed="rId17"/>
                    <a:srcRect/>
                    <a:stretch>
                      <a:fillRect/>
                    </a:stretch>
                  </pic:blipFill>
                  <pic:spPr bwMode="auto">
                    <a:xfrm>
                      <a:off x="0" y="0"/>
                      <a:ext cx="4305300" cy="2133600"/>
                    </a:xfrm>
                    <a:prstGeom prst="rect">
                      <a:avLst/>
                    </a:prstGeom>
                    <a:noFill/>
                    <a:ln w="9525">
                      <a:noFill/>
                      <a:miter lim="800000"/>
                      <a:headEnd/>
                      <a:tailEnd/>
                    </a:ln>
                  </pic:spPr>
                </pic:pic>
              </a:graphicData>
            </a:graphic>
          </wp:inline>
        </w:drawing>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Рис.1.5. Примеры связей различной степени</w:t>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Различают тип </w:t>
      </w:r>
      <w:r w:rsidRPr="00E5354C">
        <w:rPr>
          <w:rFonts w:ascii="Georgia" w:eastAsia="Times New Roman" w:hAnsi="Georgia" w:cs="Times New Roman"/>
          <w:i/>
          <w:iCs/>
          <w:color w:val="333333"/>
          <w:sz w:val="24"/>
          <w:szCs w:val="24"/>
        </w:rPr>
        <w:t>связи</w:t>
      </w:r>
      <w:r w:rsidRPr="00E5354C">
        <w:rPr>
          <w:rFonts w:ascii="Georgia" w:eastAsia="Times New Roman" w:hAnsi="Georgia" w:cs="Times New Roman"/>
          <w:color w:val="333333"/>
          <w:sz w:val="24"/>
          <w:szCs w:val="24"/>
        </w:rPr>
        <w:t> и </w:t>
      </w:r>
      <w:r w:rsidRPr="00E5354C">
        <w:rPr>
          <w:rFonts w:ascii="Georgia" w:eastAsia="Times New Roman" w:hAnsi="Georgia" w:cs="Times New Roman"/>
          <w:i/>
          <w:iCs/>
          <w:color w:val="333333"/>
          <w:sz w:val="24"/>
          <w:szCs w:val="24"/>
        </w:rPr>
        <w:t>экземпляр связи</w:t>
      </w:r>
      <w:r w:rsidRPr="00E5354C">
        <w:rPr>
          <w:rFonts w:ascii="Georgia" w:eastAsia="Times New Roman" w:hAnsi="Georgia" w:cs="Times New Roman"/>
          <w:color w:val="333333"/>
          <w:sz w:val="24"/>
          <w:szCs w:val="24"/>
        </w:rPr>
        <w:t>. Тип связи определяется её именем, обязательностью, степенью и кардинальностью, например, бинарная связь </w:t>
      </w:r>
      <w:r w:rsidRPr="00E5354C">
        <w:rPr>
          <w:rFonts w:ascii="Georgia" w:eastAsia="Times New Roman" w:hAnsi="Georgia" w:cs="Times New Roman"/>
          <w:i/>
          <w:iCs/>
          <w:color w:val="333333"/>
          <w:sz w:val="24"/>
          <w:szCs w:val="24"/>
          <w:u w:val="single"/>
        </w:rPr>
        <w:t>учится</w:t>
      </w:r>
      <w:r w:rsidRPr="00E5354C">
        <w:rPr>
          <w:rFonts w:ascii="Georgia" w:eastAsia="Times New Roman" w:hAnsi="Georgia" w:cs="Times New Roman"/>
          <w:color w:val="333333"/>
          <w:sz w:val="24"/>
          <w:szCs w:val="24"/>
        </w:rPr>
        <w:t> между сущностями </w:t>
      </w:r>
      <w:r w:rsidRPr="00E5354C">
        <w:rPr>
          <w:rFonts w:ascii="Georgia" w:eastAsia="Times New Roman" w:hAnsi="Georgia" w:cs="Times New Roman"/>
          <w:i/>
          <w:iCs/>
          <w:color w:val="333333"/>
          <w:sz w:val="24"/>
          <w:szCs w:val="24"/>
          <w:u w:val="single"/>
        </w:rPr>
        <w:t>ГРУППА</w:t>
      </w:r>
      <w:r w:rsidRPr="00E5354C">
        <w:rPr>
          <w:rFonts w:ascii="Georgia" w:eastAsia="Times New Roman" w:hAnsi="Georgia" w:cs="Times New Roman"/>
          <w:color w:val="333333"/>
          <w:sz w:val="24"/>
          <w:szCs w:val="24"/>
        </w:rPr>
        <w:t> и </w:t>
      </w:r>
      <w:r w:rsidRPr="00E5354C">
        <w:rPr>
          <w:rFonts w:ascii="Georgia" w:eastAsia="Times New Roman" w:hAnsi="Georgia" w:cs="Times New Roman"/>
          <w:i/>
          <w:iCs/>
          <w:color w:val="333333"/>
          <w:sz w:val="24"/>
          <w:szCs w:val="24"/>
          <w:u w:val="single"/>
        </w:rPr>
        <w:t>СТУДЕНТ</w:t>
      </w:r>
      <w:r w:rsidRPr="00E5354C">
        <w:rPr>
          <w:rFonts w:ascii="Georgia" w:eastAsia="Times New Roman" w:hAnsi="Georgia" w:cs="Times New Roman"/>
          <w:color w:val="333333"/>
          <w:sz w:val="24"/>
          <w:szCs w:val="24"/>
        </w:rPr>
        <w:t>, обязательная для студента, кардинальностью 1:n. А экземпляр связи – это конкретная связь между студентом Сидоровым и группой Н-11, в которой он учится.</w:t>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Совокупность типов сущностей и типов связей между ними характеризует структуру предметной области. Собственно данные представлены экземплярами сущностей и связей между ними. Данные экземпляров сущностей и связей хранятся в базе данных информационной системы, а описание типов сущностей и связей является метаданными.</w:t>
      </w:r>
    </w:p>
    <w:p w:rsidR="00E5354C" w:rsidRPr="00E5354C" w:rsidRDefault="00E5354C" w:rsidP="00E5354C">
      <w:pPr>
        <w:numPr>
          <w:ilvl w:val="0"/>
          <w:numId w:val="5"/>
        </w:num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пациент–койка (1:1) – каждый пациент занимает одну койку, каждая койка в каждый момент времени может быть занята только одним пациентом;</w:t>
      </w:r>
    </w:p>
    <w:p w:rsidR="00E5354C" w:rsidRPr="00E5354C" w:rsidRDefault="00E5354C" w:rsidP="00E5354C">
      <w:pPr>
        <w:numPr>
          <w:ilvl w:val="0"/>
          <w:numId w:val="5"/>
        </w:num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палата–пациент (</w:t>
      </w:r>
      <w:proofErr w:type="gramStart"/>
      <w:r w:rsidRPr="00E5354C">
        <w:rPr>
          <w:rFonts w:ascii="Georgia" w:eastAsia="Times New Roman" w:hAnsi="Georgia" w:cs="Times New Roman"/>
          <w:color w:val="333333"/>
          <w:sz w:val="24"/>
          <w:szCs w:val="24"/>
        </w:rPr>
        <w:t>1:n</w:t>
      </w:r>
      <w:proofErr w:type="gramEnd"/>
      <w:r w:rsidRPr="00E5354C">
        <w:rPr>
          <w:rFonts w:ascii="Georgia" w:eastAsia="Times New Roman" w:hAnsi="Georgia" w:cs="Times New Roman"/>
          <w:color w:val="333333"/>
          <w:sz w:val="24"/>
          <w:szCs w:val="24"/>
        </w:rPr>
        <w:t>) – каждый пациент находится в одной палате, в ка-</w:t>
      </w:r>
      <w:proofErr w:type="spellStart"/>
      <w:r w:rsidRPr="00E5354C">
        <w:rPr>
          <w:rFonts w:ascii="Georgia" w:eastAsia="Times New Roman" w:hAnsi="Georgia" w:cs="Times New Roman"/>
          <w:color w:val="333333"/>
          <w:sz w:val="24"/>
          <w:szCs w:val="24"/>
        </w:rPr>
        <w:t>ждой</w:t>
      </w:r>
      <w:proofErr w:type="spellEnd"/>
      <w:r w:rsidRPr="00E5354C">
        <w:rPr>
          <w:rFonts w:ascii="Georgia" w:eastAsia="Times New Roman" w:hAnsi="Georgia" w:cs="Times New Roman"/>
          <w:color w:val="333333"/>
          <w:sz w:val="24"/>
          <w:szCs w:val="24"/>
        </w:rPr>
        <w:t xml:space="preserve"> палате могут находиться несколько пациентов;</w:t>
      </w:r>
    </w:p>
    <w:p w:rsidR="00E5354C" w:rsidRPr="00E5354C" w:rsidRDefault="00E5354C" w:rsidP="00E5354C">
      <w:pPr>
        <w:numPr>
          <w:ilvl w:val="0"/>
          <w:numId w:val="5"/>
        </w:num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пациент–врач (</w:t>
      </w:r>
      <w:proofErr w:type="spellStart"/>
      <w:r w:rsidRPr="00E5354C">
        <w:rPr>
          <w:rFonts w:ascii="Georgia" w:eastAsia="Times New Roman" w:hAnsi="Georgia" w:cs="Times New Roman"/>
          <w:color w:val="333333"/>
          <w:sz w:val="24"/>
          <w:szCs w:val="24"/>
        </w:rPr>
        <w:t>n:m</w:t>
      </w:r>
      <w:proofErr w:type="spellEnd"/>
      <w:r w:rsidRPr="00E5354C">
        <w:rPr>
          <w:rFonts w:ascii="Georgia" w:eastAsia="Times New Roman" w:hAnsi="Georgia" w:cs="Times New Roman"/>
          <w:color w:val="333333"/>
          <w:sz w:val="24"/>
          <w:szCs w:val="24"/>
        </w:rPr>
        <w:t>) – каждый пациент может лечиться у нескольких врачей, каждый врач может лечить несколько пациентов.</w:t>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color w:val="333333"/>
          <w:sz w:val="24"/>
          <w:szCs w:val="24"/>
        </w:rPr>
        <w:t>Обратите внимание: необязательная связь имеет модификатор "может", а у обязательной связи его нет.</w:t>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4"/>
          <w:szCs w:val="24"/>
        </w:rPr>
      </w:pPr>
      <w:r w:rsidRPr="00E5354C">
        <w:rPr>
          <w:rFonts w:ascii="Georgia" w:eastAsia="Times New Roman" w:hAnsi="Georgia" w:cs="Times New Roman"/>
          <w:b/>
          <w:bCs/>
          <w:color w:val="333333"/>
          <w:sz w:val="24"/>
          <w:szCs w:val="24"/>
        </w:rPr>
        <w:t>Степень связи</w:t>
      </w:r>
      <w:r w:rsidRPr="00E5354C">
        <w:rPr>
          <w:rFonts w:ascii="Georgia" w:eastAsia="Times New Roman" w:hAnsi="Georgia" w:cs="Times New Roman"/>
          <w:color w:val="333333"/>
          <w:sz w:val="24"/>
          <w:szCs w:val="24"/>
        </w:rPr>
        <w:t xml:space="preserve"> – это количество сущностей, которые входят в связь. Различают унарные (рис. 1.5,а), бинарные (рис. 1.5,б) и тернарные (рис.1.5,в) связи. (На практике связи с большей степенью редко </w:t>
      </w:r>
      <w:proofErr w:type="gramStart"/>
      <w:r w:rsidRPr="00E5354C">
        <w:rPr>
          <w:rFonts w:ascii="Georgia" w:eastAsia="Times New Roman" w:hAnsi="Georgia" w:cs="Times New Roman"/>
          <w:color w:val="333333"/>
          <w:sz w:val="24"/>
          <w:szCs w:val="24"/>
        </w:rPr>
        <w:t>используют-</w:t>
      </w:r>
      <w:proofErr w:type="spellStart"/>
      <w:r w:rsidRPr="00E5354C">
        <w:rPr>
          <w:rFonts w:ascii="Georgia" w:eastAsia="Times New Roman" w:hAnsi="Georgia" w:cs="Times New Roman"/>
          <w:color w:val="333333"/>
          <w:sz w:val="24"/>
          <w:szCs w:val="24"/>
        </w:rPr>
        <w:t>ся</w:t>
      </w:r>
      <w:proofErr w:type="spellEnd"/>
      <w:proofErr w:type="gramEnd"/>
      <w:r w:rsidRPr="00E5354C">
        <w:rPr>
          <w:rFonts w:ascii="Georgia" w:eastAsia="Times New Roman" w:hAnsi="Georgia" w:cs="Times New Roman"/>
          <w:color w:val="333333"/>
          <w:sz w:val="24"/>
          <w:szCs w:val="24"/>
        </w:rPr>
        <w:t>). Унарная связь означает, что одни экземпляры сущности связаны с другими экземплярами этой же сущности (например, одни сотрудники руководят другими, а деталь может являться частью механизма)</w:t>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lastRenderedPageBreak/>
        <w:drawing>
          <wp:inline distT="0" distB="0" distL="0" distR="0">
            <wp:extent cx="4305300" cy="2133600"/>
            <wp:effectExtent l="19050" t="0" r="0" b="0"/>
            <wp:docPr id="27" name="Рисунок 27" descr="https://www.ok-t.ru/studopediaru/baza4/1196476412.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ok-t.ru/studopediaru/baza4/1196476412.files/image005.gif"/>
                    <pic:cNvPicPr>
                      <a:picLocks noChangeAspect="1" noChangeArrowheads="1"/>
                    </pic:cNvPicPr>
                  </pic:nvPicPr>
                  <pic:blipFill>
                    <a:blip r:embed="rId17"/>
                    <a:srcRect/>
                    <a:stretch>
                      <a:fillRect/>
                    </a:stretch>
                  </pic:blipFill>
                  <pic:spPr bwMode="auto">
                    <a:xfrm>
                      <a:off x="0" y="0"/>
                      <a:ext cx="4305300" cy="2133600"/>
                    </a:xfrm>
                    <a:prstGeom prst="rect">
                      <a:avLst/>
                    </a:prstGeom>
                    <a:noFill/>
                    <a:ln w="9525">
                      <a:noFill/>
                      <a:miter lim="800000"/>
                      <a:headEnd/>
                      <a:tailEnd/>
                    </a:ln>
                  </pic:spPr>
                </pic:pic>
              </a:graphicData>
            </a:graphic>
          </wp:inline>
        </w:drawing>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7"/>
          <w:szCs w:val="27"/>
        </w:rPr>
      </w:pPr>
      <w:r w:rsidRPr="00E5354C">
        <w:rPr>
          <w:rFonts w:ascii="Georgia" w:eastAsia="Times New Roman" w:hAnsi="Georgia" w:cs="Times New Roman"/>
          <w:color w:val="333333"/>
          <w:sz w:val="27"/>
          <w:szCs w:val="27"/>
        </w:rPr>
        <w:t>Рис.1.5. Примеры связей различной степени</w:t>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7"/>
          <w:szCs w:val="27"/>
        </w:rPr>
      </w:pPr>
      <w:r w:rsidRPr="00E5354C">
        <w:rPr>
          <w:rFonts w:ascii="Georgia" w:eastAsia="Times New Roman" w:hAnsi="Georgia" w:cs="Times New Roman"/>
          <w:color w:val="333333"/>
          <w:sz w:val="27"/>
          <w:szCs w:val="27"/>
        </w:rPr>
        <w:t>связаны с другими экземплярами этой же сущности (например, одни сотрудники руководят другими, а деталь может являться частью механизма)</w:t>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7"/>
          <w:szCs w:val="27"/>
        </w:rPr>
      </w:pP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7"/>
          <w:szCs w:val="27"/>
        </w:rPr>
      </w:pPr>
      <w:r w:rsidRPr="00E5354C">
        <w:rPr>
          <w:rFonts w:ascii="Georgia" w:eastAsia="Times New Roman" w:hAnsi="Georgia" w:cs="Times New Roman"/>
          <w:b/>
          <w:bCs/>
          <w:color w:val="333333"/>
          <w:sz w:val="27"/>
        </w:rPr>
        <w:t>Степень связи</w:t>
      </w:r>
      <w:r w:rsidRPr="00E5354C">
        <w:rPr>
          <w:rFonts w:ascii="Georgia" w:eastAsia="Times New Roman" w:hAnsi="Georgia" w:cs="Times New Roman"/>
          <w:color w:val="333333"/>
          <w:sz w:val="27"/>
          <w:szCs w:val="27"/>
        </w:rPr>
        <w:t xml:space="preserve"> – это количество сущностей, которые входят в связь. Различают унарные (рис. 1.5,а), бинарные (рис. 1.5,б) и тернарные (рис.1.5,в) связи. (На практике связи с большей степенью редко </w:t>
      </w:r>
      <w:proofErr w:type="gramStart"/>
      <w:r w:rsidRPr="00E5354C">
        <w:rPr>
          <w:rFonts w:ascii="Georgia" w:eastAsia="Times New Roman" w:hAnsi="Georgia" w:cs="Times New Roman"/>
          <w:color w:val="333333"/>
          <w:sz w:val="27"/>
          <w:szCs w:val="27"/>
        </w:rPr>
        <w:t>используют-</w:t>
      </w:r>
      <w:proofErr w:type="spellStart"/>
      <w:r w:rsidRPr="00E5354C">
        <w:rPr>
          <w:rFonts w:ascii="Georgia" w:eastAsia="Times New Roman" w:hAnsi="Georgia" w:cs="Times New Roman"/>
          <w:color w:val="333333"/>
          <w:sz w:val="27"/>
          <w:szCs w:val="27"/>
        </w:rPr>
        <w:t>ся</w:t>
      </w:r>
      <w:proofErr w:type="spellEnd"/>
      <w:proofErr w:type="gramEnd"/>
      <w:r w:rsidRPr="00E5354C">
        <w:rPr>
          <w:rFonts w:ascii="Georgia" w:eastAsia="Times New Roman" w:hAnsi="Georgia" w:cs="Times New Roman"/>
          <w:color w:val="333333"/>
          <w:sz w:val="27"/>
          <w:szCs w:val="27"/>
        </w:rPr>
        <w:t>). Унарная связь означает, что одни экземпляры сущности связаны с другими экземплярами этой же сущности (например, одни сотрудники руководят другими, а деталь может являться частью механизма)</w:t>
      </w:r>
    </w:p>
    <w:p w:rsidR="00E5354C" w:rsidRPr="00E5354C" w:rsidRDefault="00E5354C" w:rsidP="00E5354C">
      <w:pPr>
        <w:spacing w:before="100" w:beforeAutospacing="1" w:after="100" w:afterAutospacing="1" w:line="240" w:lineRule="auto"/>
        <w:rPr>
          <w:rFonts w:ascii="Georgia" w:eastAsia="Times New Roman" w:hAnsi="Georgia" w:cs="Times New Roman"/>
          <w:color w:val="333333"/>
          <w:sz w:val="27"/>
          <w:szCs w:val="27"/>
        </w:rPr>
      </w:pPr>
    </w:p>
    <w:p w:rsidR="00E5354C" w:rsidRPr="00E5354C" w:rsidRDefault="00E5354C" w:rsidP="00E5354C">
      <w:pPr>
        <w:spacing w:before="100" w:beforeAutospacing="1" w:after="100" w:afterAutospacing="1" w:line="240" w:lineRule="auto"/>
        <w:rPr>
          <w:ins w:id="1" w:author="Unknown"/>
          <w:rFonts w:ascii="Georgia" w:eastAsia="Times New Roman" w:hAnsi="Georgia" w:cs="Times New Roman"/>
          <w:color w:val="333333"/>
          <w:sz w:val="27"/>
          <w:szCs w:val="27"/>
        </w:rPr>
      </w:pPr>
      <w:ins w:id="2" w:author="Unknown">
        <w:r w:rsidRPr="00E5354C">
          <w:rPr>
            <w:rFonts w:ascii="Georgia" w:eastAsia="Times New Roman" w:hAnsi="Georgia" w:cs="Times New Roman"/>
            <w:color w:val="333333"/>
            <w:sz w:val="27"/>
            <w:szCs w:val="27"/>
          </w:rPr>
          <w:t>Множества экземпляров сущностей, значения атрибутов сущностей и экземпляры связей между ними могут изменяться во времени. Поэтому каждому моменту времени можно сопоставить некоторое состояние предметной области. Состояния ПО должны подчиняться совокупности правил, которые характеризуют семантику предметной области. В базе данных эти правила могут быть заданы с помощью так называемых ограничений целостности, которые накладываются на атрибуты сущностей, типы сущностей, типы связей и/или их экземпляры. Фактически, ограничения целостности – это правила, которым должны удовлетворять значения данных в БД. Например, для библиотеки можно привести такие ограничения целостности: количество экземпляров книги не может быть отрицательным; номер паспорта читателя должен быть уникальным; каждая книга относится к определённому разделу рубрикатора ББК – библиотечно-библиографической классификации и т.д.</w:t>
        </w:r>
      </w:ins>
    </w:p>
    <w:p w:rsidR="00E5354C" w:rsidRPr="00E5354C" w:rsidRDefault="00E5354C" w:rsidP="00E5354C">
      <w:pPr>
        <w:spacing w:before="100" w:beforeAutospacing="1" w:after="100" w:afterAutospacing="1" w:line="240" w:lineRule="auto"/>
        <w:rPr>
          <w:ins w:id="3" w:author="Unknown"/>
          <w:rFonts w:ascii="Georgia" w:eastAsia="Times New Roman" w:hAnsi="Georgia" w:cs="Times New Roman"/>
          <w:color w:val="333333"/>
          <w:sz w:val="27"/>
          <w:szCs w:val="27"/>
        </w:rPr>
      </w:pPr>
      <w:ins w:id="4" w:author="Unknown">
        <w:r w:rsidRPr="00E5354C">
          <w:rPr>
            <w:rFonts w:ascii="Georgia" w:eastAsia="Times New Roman" w:hAnsi="Georgia" w:cs="Times New Roman"/>
            <w:color w:val="333333"/>
            <w:sz w:val="27"/>
            <w:szCs w:val="27"/>
          </w:rPr>
          <w:t xml:space="preserve">Для того чтобы обеспечить соответствие базы данных текущему состоянию предметной области, база данных динамически </w:t>
        </w:r>
        <w:r w:rsidRPr="00E5354C">
          <w:rPr>
            <w:rFonts w:ascii="Georgia" w:eastAsia="Times New Roman" w:hAnsi="Georgia" w:cs="Times New Roman"/>
            <w:color w:val="333333"/>
            <w:sz w:val="27"/>
            <w:szCs w:val="27"/>
          </w:rPr>
          <w:lastRenderedPageBreak/>
          <w:t>обновляется (периодически или в режиме реального времени). Это обновление называется актуализацией данных. Актуализация может проводиться:</w:t>
        </w:r>
      </w:ins>
    </w:p>
    <w:p w:rsidR="00E5354C" w:rsidRPr="00E5354C" w:rsidRDefault="00E5354C" w:rsidP="00E5354C">
      <w:pPr>
        <w:numPr>
          <w:ilvl w:val="0"/>
          <w:numId w:val="8"/>
        </w:numPr>
        <w:spacing w:before="100" w:beforeAutospacing="1" w:after="100" w:afterAutospacing="1" w:line="240" w:lineRule="auto"/>
        <w:rPr>
          <w:ins w:id="5" w:author="Unknown"/>
          <w:rFonts w:ascii="Georgia" w:eastAsia="Times New Roman" w:hAnsi="Georgia" w:cs="Times New Roman"/>
          <w:color w:val="333333"/>
          <w:sz w:val="27"/>
          <w:szCs w:val="27"/>
        </w:rPr>
      </w:pPr>
      <w:ins w:id="6" w:author="Unknown">
        <w:r w:rsidRPr="00E5354C">
          <w:rPr>
            <w:rFonts w:ascii="Georgia" w:eastAsia="Times New Roman" w:hAnsi="Georgia" w:cs="Times New Roman"/>
            <w:color w:val="333333"/>
            <w:sz w:val="27"/>
            <w:szCs w:val="27"/>
          </w:rPr>
          <w:t>вручную, если изменения в данные вносит пользователь (например, запись сведений о выдаче абоненту книги в библиотеке);</w:t>
        </w:r>
      </w:ins>
    </w:p>
    <w:p w:rsidR="00E5354C" w:rsidRPr="00E5354C" w:rsidRDefault="00E5354C" w:rsidP="00E5354C">
      <w:pPr>
        <w:numPr>
          <w:ilvl w:val="0"/>
          <w:numId w:val="8"/>
        </w:numPr>
        <w:spacing w:before="100" w:beforeAutospacing="1" w:after="100" w:afterAutospacing="1" w:line="240" w:lineRule="auto"/>
        <w:rPr>
          <w:ins w:id="7" w:author="Unknown"/>
          <w:rFonts w:ascii="Georgia" w:eastAsia="Times New Roman" w:hAnsi="Georgia" w:cs="Times New Roman"/>
          <w:color w:val="333333"/>
          <w:sz w:val="27"/>
          <w:szCs w:val="27"/>
        </w:rPr>
      </w:pPr>
      <w:ins w:id="8" w:author="Unknown">
        <w:r w:rsidRPr="00E5354C">
          <w:rPr>
            <w:rFonts w:ascii="Georgia" w:eastAsia="Times New Roman" w:hAnsi="Georgia" w:cs="Times New Roman"/>
            <w:color w:val="333333"/>
            <w:sz w:val="27"/>
            <w:szCs w:val="27"/>
          </w:rPr>
          <w:t xml:space="preserve">автоматизировано, если изменения инициируются пользователем, но </w:t>
        </w:r>
        <w:proofErr w:type="gramStart"/>
        <w:r w:rsidRPr="00E5354C">
          <w:rPr>
            <w:rFonts w:ascii="Georgia" w:eastAsia="Times New Roman" w:hAnsi="Georgia" w:cs="Times New Roman"/>
            <w:color w:val="333333"/>
            <w:sz w:val="27"/>
            <w:szCs w:val="27"/>
          </w:rPr>
          <w:t>вы-</w:t>
        </w:r>
        <w:proofErr w:type="spellStart"/>
        <w:r w:rsidRPr="00E5354C">
          <w:rPr>
            <w:rFonts w:ascii="Georgia" w:eastAsia="Times New Roman" w:hAnsi="Georgia" w:cs="Times New Roman"/>
            <w:color w:val="333333"/>
            <w:sz w:val="27"/>
            <w:szCs w:val="27"/>
          </w:rPr>
          <w:t>полняются</w:t>
        </w:r>
        <w:proofErr w:type="spellEnd"/>
        <w:proofErr w:type="gramEnd"/>
        <w:r w:rsidRPr="00E5354C">
          <w:rPr>
            <w:rFonts w:ascii="Georgia" w:eastAsia="Times New Roman" w:hAnsi="Georgia" w:cs="Times New Roman"/>
            <w:color w:val="333333"/>
            <w:sz w:val="27"/>
            <w:szCs w:val="27"/>
          </w:rPr>
          <w:t xml:space="preserve"> </w:t>
        </w:r>
        <w:proofErr w:type="spellStart"/>
        <w:r w:rsidRPr="00E5354C">
          <w:rPr>
            <w:rFonts w:ascii="Georgia" w:eastAsia="Times New Roman" w:hAnsi="Georgia" w:cs="Times New Roman"/>
            <w:color w:val="333333"/>
            <w:sz w:val="27"/>
            <w:szCs w:val="27"/>
          </w:rPr>
          <w:t>программно</w:t>
        </w:r>
        <w:proofErr w:type="spellEnd"/>
        <w:r w:rsidRPr="00E5354C">
          <w:rPr>
            <w:rFonts w:ascii="Georgia" w:eastAsia="Times New Roman" w:hAnsi="Georgia" w:cs="Times New Roman"/>
            <w:color w:val="333333"/>
            <w:sz w:val="27"/>
            <w:szCs w:val="27"/>
          </w:rPr>
          <w:t xml:space="preserve"> (например, обновление списка должников в библиотеке – читателей, которые просрочили дату возврата книг);</w:t>
        </w:r>
      </w:ins>
    </w:p>
    <w:p w:rsidR="00E5354C" w:rsidRPr="00E5354C" w:rsidRDefault="00E5354C" w:rsidP="00E5354C">
      <w:pPr>
        <w:numPr>
          <w:ilvl w:val="0"/>
          <w:numId w:val="8"/>
        </w:numPr>
        <w:spacing w:before="100" w:beforeAutospacing="1" w:after="100" w:afterAutospacing="1" w:line="240" w:lineRule="auto"/>
        <w:rPr>
          <w:ins w:id="9" w:author="Unknown"/>
          <w:rFonts w:ascii="Georgia" w:eastAsia="Times New Roman" w:hAnsi="Georgia" w:cs="Times New Roman"/>
          <w:color w:val="333333"/>
          <w:sz w:val="27"/>
          <w:szCs w:val="27"/>
        </w:rPr>
      </w:pPr>
      <w:ins w:id="10" w:author="Unknown">
        <w:r w:rsidRPr="00E5354C">
          <w:rPr>
            <w:rFonts w:ascii="Georgia" w:eastAsia="Times New Roman" w:hAnsi="Georgia" w:cs="Times New Roman"/>
            <w:color w:val="333333"/>
            <w:sz w:val="27"/>
            <w:szCs w:val="27"/>
          </w:rPr>
          <w:t xml:space="preserve">автоматически, если данные поступают в электронном виде и </w:t>
        </w:r>
        <w:proofErr w:type="spellStart"/>
        <w:proofErr w:type="gramStart"/>
        <w:r w:rsidRPr="00E5354C">
          <w:rPr>
            <w:rFonts w:ascii="Georgia" w:eastAsia="Times New Roman" w:hAnsi="Georgia" w:cs="Times New Roman"/>
            <w:color w:val="333333"/>
            <w:sz w:val="27"/>
            <w:szCs w:val="27"/>
          </w:rPr>
          <w:t>обрабатыва-ются</w:t>
        </w:r>
        <w:proofErr w:type="spellEnd"/>
        <w:proofErr w:type="gramEnd"/>
        <w:r w:rsidRPr="00E5354C">
          <w:rPr>
            <w:rFonts w:ascii="Georgia" w:eastAsia="Times New Roman" w:hAnsi="Georgia" w:cs="Times New Roman"/>
            <w:color w:val="333333"/>
            <w:sz w:val="27"/>
            <w:szCs w:val="27"/>
          </w:rPr>
          <w:t xml:space="preserve"> программой без участия человека (это касается, например, автоматизированных систем управления производством).</w:t>
        </w:r>
      </w:ins>
    </w:p>
    <w:p w:rsidR="00E5354C" w:rsidRPr="00E5354C" w:rsidRDefault="00E5354C" w:rsidP="00E5354C">
      <w:pPr>
        <w:spacing w:before="100" w:beforeAutospacing="1" w:after="100" w:afterAutospacing="1" w:line="240" w:lineRule="auto"/>
        <w:rPr>
          <w:ins w:id="11" w:author="Unknown"/>
          <w:rFonts w:ascii="Georgia" w:eastAsia="Times New Roman" w:hAnsi="Georgia" w:cs="Times New Roman"/>
          <w:color w:val="333333"/>
          <w:sz w:val="27"/>
          <w:szCs w:val="27"/>
        </w:rPr>
      </w:pPr>
      <w:ins w:id="12" w:author="Unknown">
        <w:r w:rsidRPr="00E5354C">
          <w:rPr>
            <w:rFonts w:ascii="Georgia" w:eastAsia="Times New Roman" w:hAnsi="Georgia" w:cs="Times New Roman"/>
            <w:color w:val="333333"/>
            <w:sz w:val="27"/>
            <w:szCs w:val="27"/>
          </w:rPr>
          <w:t>Правильность обновлений может контролироваться программно, но правильнее контролировать их автоматически с помощью ограничений целостности БД.</w:t>
        </w:r>
      </w:ins>
    </w:p>
    <w:p w:rsidR="00E5354C" w:rsidRPr="00E5354C" w:rsidRDefault="00E5354C" w:rsidP="00E5354C">
      <w:pPr>
        <w:spacing w:before="100" w:beforeAutospacing="1" w:after="100" w:afterAutospacing="1" w:line="240" w:lineRule="auto"/>
        <w:rPr>
          <w:ins w:id="13" w:author="Unknown"/>
          <w:rFonts w:ascii="Georgia" w:eastAsia="Times New Roman" w:hAnsi="Georgia" w:cs="Times New Roman"/>
          <w:color w:val="333333"/>
          <w:sz w:val="27"/>
          <w:szCs w:val="27"/>
        </w:rPr>
      </w:pPr>
      <w:ins w:id="14" w:author="Unknown">
        <w:r w:rsidRPr="00E5354C">
          <w:rPr>
            <w:rFonts w:ascii="Georgia" w:eastAsia="Times New Roman" w:hAnsi="Georgia" w:cs="Times New Roman"/>
            <w:color w:val="333333"/>
            <w:sz w:val="27"/>
            <w:szCs w:val="27"/>
          </w:rPr>
          <w:t>База данных является информационной моделью внешнего мира, некоторой предметной области. Во внешнем мире сущности ПО взаимосвязаны, поэтому в БД эти связи должны быть отражены. Если связи между данными в БД отсутствуют, то имеет смысл говорить о нескольких независимых БД и хранить их раздельно.</w:t>
        </w:r>
      </w:ins>
    </w:p>
    <w:p w:rsidR="000D447F" w:rsidRDefault="000D447F" w:rsidP="000D447F">
      <w:pPr>
        <w:pStyle w:val="a3"/>
        <w:rPr>
          <w:rFonts w:ascii="Georgia" w:hAnsi="Georgia"/>
        </w:rPr>
      </w:pPr>
      <w:r>
        <w:rPr>
          <w:rFonts w:ascii="Georgia" w:hAnsi="Georgia"/>
        </w:rPr>
        <w:t xml:space="preserve">Система БД включает два основных компонента: собственно базу данных и систему управления базами данных – СУБД (рис. 1.6). Большинство СОД включают также программы обработки данных (прикладное программное обеспечение, ППО), которые обращаются к </w:t>
      </w:r>
      <w:proofErr w:type="gramStart"/>
      <w:r>
        <w:rPr>
          <w:rFonts w:ascii="Georgia" w:hAnsi="Georgia"/>
        </w:rPr>
        <w:t>дан-</w:t>
      </w:r>
      <w:proofErr w:type="spellStart"/>
      <w:r>
        <w:rPr>
          <w:rFonts w:ascii="Georgia" w:hAnsi="Georgia"/>
        </w:rPr>
        <w:t>ным</w:t>
      </w:r>
      <w:proofErr w:type="spellEnd"/>
      <w:proofErr w:type="gramEnd"/>
      <w:r>
        <w:rPr>
          <w:rFonts w:ascii="Georgia" w:hAnsi="Georgia"/>
        </w:rPr>
        <w:t xml:space="preserve"> через СУБД.</w:t>
      </w:r>
    </w:p>
    <w:p w:rsidR="000D447F" w:rsidRDefault="000D447F" w:rsidP="000D447F">
      <w:pPr>
        <w:pStyle w:val="a3"/>
        <w:rPr>
          <w:rFonts w:ascii="Georgia" w:hAnsi="Georgia"/>
        </w:rPr>
      </w:pPr>
      <w:r>
        <w:rPr>
          <w:rFonts w:ascii="Georgia" w:hAnsi="Georgia"/>
          <w:noProof/>
        </w:rPr>
        <w:drawing>
          <wp:inline distT="0" distB="0" distL="0" distR="0">
            <wp:extent cx="2352675" cy="1438275"/>
            <wp:effectExtent l="19050" t="0" r="9525" b="0"/>
            <wp:docPr id="33" name="Рисунок 33" descr="https://www.ok-t.ru/studopediaru/baza4/1196476412.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ok-t.ru/studopediaru/baza4/1196476412.files/image006.gif"/>
                    <pic:cNvPicPr>
                      <a:picLocks noChangeAspect="1" noChangeArrowheads="1"/>
                    </pic:cNvPicPr>
                  </pic:nvPicPr>
                  <pic:blipFill>
                    <a:blip r:embed="rId18"/>
                    <a:srcRect/>
                    <a:stretch>
                      <a:fillRect/>
                    </a:stretch>
                  </pic:blipFill>
                  <pic:spPr bwMode="auto">
                    <a:xfrm>
                      <a:off x="0" y="0"/>
                      <a:ext cx="2352675" cy="1438275"/>
                    </a:xfrm>
                    <a:prstGeom prst="rect">
                      <a:avLst/>
                    </a:prstGeom>
                    <a:noFill/>
                    <a:ln w="9525">
                      <a:noFill/>
                      <a:miter lim="800000"/>
                      <a:headEnd/>
                      <a:tailEnd/>
                    </a:ln>
                  </pic:spPr>
                </pic:pic>
              </a:graphicData>
            </a:graphic>
          </wp:inline>
        </w:drawing>
      </w:r>
    </w:p>
    <w:p w:rsidR="000D447F" w:rsidRDefault="000D447F" w:rsidP="000D447F">
      <w:pPr>
        <w:pStyle w:val="a3"/>
        <w:rPr>
          <w:rFonts w:ascii="Georgia" w:hAnsi="Georgia"/>
        </w:rPr>
      </w:pPr>
      <w:r>
        <w:rPr>
          <w:rFonts w:ascii="Georgia" w:hAnsi="Georgia"/>
        </w:rPr>
        <w:t>Рис.1.6. Компоненты системы баз данных</w:t>
      </w:r>
    </w:p>
    <w:p w:rsidR="000D447F" w:rsidRDefault="000D447F" w:rsidP="000D447F">
      <w:pPr>
        <w:pStyle w:val="a3"/>
        <w:rPr>
          <w:rFonts w:ascii="Georgia" w:hAnsi="Georgia"/>
        </w:rPr>
      </w:pPr>
      <w:r>
        <w:rPr>
          <w:rFonts w:ascii="Georgia" w:hAnsi="Georgia"/>
        </w:rPr>
        <w:t>В соответствии с рис. 1.6 СУБД обеспечивает выполнение двух групп функций:</w:t>
      </w:r>
    </w:p>
    <w:p w:rsidR="000D447F" w:rsidRDefault="000D447F" w:rsidP="000D447F">
      <w:pPr>
        <w:numPr>
          <w:ilvl w:val="0"/>
          <w:numId w:val="9"/>
        </w:numPr>
        <w:spacing w:before="100" w:beforeAutospacing="1" w:after="100" w:afterAutospacing="1" w:line="240" w:lineRule="auto"/>
        <w:rPr>
          <w:rFonts w:ascii="Georgia" w:hAnsi="Georgia"/>
        </w:rPr>
      </w:pPr>
      <w:r>
        <w:rPr>
          <w:rFonts w:ascii="Georgia" w:hAnsi="Georgia"/>
        </w:rPr>
        <w:t>предоставление доступа к базе данных прикладному программному обеспечению (или квалифицированным пользователям);</w:t>
      </w:r>
    </w:p>
    <w:p w:rsidR="000D447F" w:rsidRDefault="000D447F" w:rsidP="000D447F">
      <w:pPr>
        <w:numPr>
          <w:ilvl w:val="0"/>
          <w:numId w:val="9"/>
        </w:numPr>
        <w:spacing w:before="100" w:beforeAutospacing="1" w:after="100" w:afterAutospacing="1" w:line="240" w:lineRule="auto"/>
        <w:rPr>
          <w:rFonts w:ascii="Georgia" w:hAnsi="Georgia"/>
        </w:rPr>
      </w:pPr>
      <w:r>
        <w:rPr>
          <w:rFonts w:ascii="Georgia" w:hAnsi="Georgia"/>
        </w:rPr>
        <w:t>управление хранением и обработкой данных в БД.</w:t>
      </w:r>
    </w:p>
    <w:p w:rsidR="000D447F" w:rsidRDefault="000D447F" w:rsidP="000D447F">
      <w:pPr>
        <w:pStyle w:val="a3"/>
        <w:rPr>
          <w:rFonts w:ascii="Georgia" w:hAnsi="Georgia"/>
        </w:rPr>
      </w:pPr>
      <w:r>
        <w:rPr>
          <w:rFonts w:ascii="Georgia" w:hAnsi="Georgia"/>
        </w:rPr>
        <w:t>Таким образом, обращение к базе данных возможно только через СУБД.</w:t>
      </w:r>
    </w:p>
    <w:p w:rsidR="000D447F" w:rsidRDefault="000D447F" w:rsidP="000D447F">
      <w:pPr>
        <w:pStyle w:val="a3"/>
        <w:rPr>
          <w:rFonts w:ascii="Georgia" w:hAnsi="Georgia"/>
        </w:rPr>
      </w:pPr>
      <w:r>
        <w:rPr>
          <w:rFonts w:ascii="Georgia" w:hAnsi="Georgia"/>
        </w:rPr>
        <w:lastRenderedPageBreak/>
        <w:t>БД предназначена для хранения данных информационной системы. Пользователи обращаются к базе данных обычно не напрямую через средства СУБД, а с помощью внешнего интерфейса – приложения, входящего в состав АИС. Если пользователей можно разделить на группы по характеру решаемых задач, то приложений может быть несколько (по количеству задач или групп пользователей). Например, для библиотеки можно выделить три группы пользователей: читатели, которым нужно осуществлять поиск книг по различным признакам; сотрудники, выдающие и принимающие у читателей книги (библиотекари) и сотрудники отдела комплектации, осуществляющие приём новых книг и списание старых.</w:t>
      </w:r>
    </w:p>
    <w:tbl>
      <w:tblPr>
        <w:tblW w:w="10575" w:type="dxa"/>
        <w:tblCellMar>
          <w:left w:w="0" w:type="dxa"/>
          <w:right w:w="0" w:type="dxa"/>
        </w:tblCellMar>
        <w:tblLook w:val="04A0" w:firstRow="1" w:lastRow="0" w:firstColumn="1" w:lastColumn="0" w:noHBand="0" w:noVBand="1"/>
      </w:tblPr>
      <w:tblGrid>
        <w:gridCol w:w="10575"/>
      </w:tblGrid>
      <w:tr w:rsidR="000D447F" w:rsidTr="000D447F">
        <w:tc>
          <w:tcPr>
            <w:tcW w:w="0" w:type="auto"/>
            <w:vAlign w:val="center"/>
            <w:hideMark/>
          </w:tcPr>
          <w:tbl>
            <w:tblPr>
              <w:tblW w:w="10575" w:type="dxa"/>
              <w:tblCellSpacing w:w="0" w:type="dxa"/>
              <w:tblCellMar>
                <w:left w:w="0" w:type="dxa"/>
                <w:right w:w="0" w:type="dxa"/>
              </w:tblCellMar>
              <w:tblLook w:val="04A0" w:firstRow="1" w:lastRow="0" w:firstColumn="1" w:lastColumn="0" w:noHBand="0" w:noVBand="1"/>
            </w:tblPr>
            <w:tblGrid>
              <w:gridCol w:w="10575"/>
            </w:tblGrid>
            <w:tr w:rsidR="000D447F">
              <w:trPr>
                <w:tblCellSpacing w:w="0" w:type="dxa"/>
              </w:trPr>
              <w:tc>
                <w:tcPr>
                  <w:tcW w:w="0" w:type="auto"/>
                  <w:tcMar>
                    <w:top w:w="90" w:type="dxa"/>
                    <w:left w:w="90" w:type="dxa"/>
                    <w:bottom w:w="90" w:type="dxa"/>
                    <w:right w:w="90" w:type="dxa"/>
                  </w:tcMar>
                  <w:vAlign w:val="center"/>
                  <w:hideMark/>
                </w:tcPr>
                <w:tbl>
                  <w:tblPr>
                    <w:tblW w:w="10395" w:type="dxa"/>
                    <w:tblCellMar>
                      <w:left w:w="0" w:type="dxa"/>
                      <w:right w:w="0" w:type="dxa"/>
                    </w:tblCellMar>
                    <w:tblLook w:val="04A0" w:firstRow="1" w:lastRow="0" w:firstColumn="1" w:lastColumn="0" w:noHBand="0" w:noVBand="1"/>
                  </w:tblPr>
                  <w:tblGrid>
                    <w:gridCol w:w="10035"/>
                    <w:gridCol w:w="360"/>
                  </w:tblGrid>
                  <w:tr w:rsidR="000D447F">
                    <w:tc>
                      <w:tcPr>
                        <w:tcW w:w="10035" w:type="dxa"/>
                        <w:tcBorders>
                          <w:top w:val="nil"/>
                          <w:left w:val="nil"/>
                          <w:bottom w:val="nil"/>
                          <w:right w:val="nil"/>
                        </w:tcBorders>
                        <w:vAlign w:val="center"/>
                        <w:hideMark/>
                      </w:tcPr>
                      <w:p w:rsidR="000D447F" w:rsidRDefault="000D447F">
                        <w:pPr>
                          <w:rPr>
                            <w:sz w:val="24"/>
                            <w:szCs w:val="24"/>
                          </w:rPr>
                        </w:pPr>
                      </w:p>
                    </w:tc>
                    <w:tc>
                      <w:tcPr>
                        <w:tcW w:w="0" w:type="auto"/>
                        <w:tcBorders>
                          <w:top w:val="nil"/>
                          <w:left w:val="nil"/>
                          <w:bottom w:val="nil"/>
                          <w:right w:val="nil"/>
                        </w:tcBorders>
                        <w:vAlign w:val="center"/>
                        <w:hideMark/>
                      </w:tcPr>
                      <w:p w:rsidR="000D447F" w:rsidRDefault="000D447F">
                        <w:pPr>
                          <w:rPr>
                            <w:sz w:val="24"/>
                            <w:szCs w:val="24"/>
                          </w:rPr>
                        </w:pPr>
                      </w:p>
                    </w:tc>
                  </w:tr>
                </w:tbl>
                <w:p w:rsidR="000D447F" w:rsidRPr="000D447F" w:rsidRDefault="000D447F" w:rsidP="000D447F">
                  <w:pPr>
                    <w:spacing w:before="100" w:beforeAutospacing="1" w:after="100" w:afterAutospacing="1" w:line="240" w:lineRule="auto"/>
                    <w:rPr>
                      <w:rFonts w:ascii="Georgia" w:eastAsia="Times New Roman" w:hAnsi="Georgia" w:cs="Times New Roman"/>
                      <w:color w:val="333333"/>
                      <w:sz w:val="24"/>
                      <w:szCs w:val="24"/>
                    </w:rPr>
                  </w:pPr>
                  <w:r w:rsidRPr="000D447F">
                    <w:rPr>
                      <w:rFonts w:ascii="Georgia" w:eastAsia="Times New Roman" w:hAnsi="Georgia" w:cs="Times New Roman"/>
                      <w:color w:val="333333"/>
                      <w:sz w:val="24"/>
                      <w:szCs w:val="24"/>
                    </w:rPr>
                    <w:t>Современная технология баз данных основана на концепции многоуровневой архитектуры СУБД. Эти идеи впервые были сформулированы в отчёте рабочей группы по базам данных Комитета по планированию стандартов Американского национального института стандартов (ANSI/X3/SPARC). Этот отчёт был опубликован в 1975 г. В нём была предложена обобщенная трёхуровневая модель архитектуры СУБД, включающая концептуальный, внешний и внутренний уровни (рис. 1.7).</w:t>
                  </w:r>
                </w:p>
                <w:p w:rsidR="000D447F" w:rsidRPr="000D447F" w:rsidRDefault="000D447F" w:rsidP="000D447F">
                  <w:pPr>
                    <w:spacing w:before="100" w:beforeAutospacing="1" w:after="100" w:afterAutospacing="1" w:line="240" w:lineRule="auto"/>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inline distT="0" distB="0" distL="0" distR="0">
                        <wp:extent cx="1990725" cy="1295400"/>
                        <wp:effectExtent l="19050" t="0" r="9525" b="0"/>
                        <wp:docPr id="37" name="Рисунок 37" descr="https://www.ok-t.ru/studopediaru/baza4/1196476412.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ok-t.ru/studopediaru/baza4/1196476412.files/image007.gif"/>
                                <pic:cNvPicPr>
                                  <a:picLocks noChangeAspect="1" noChangeArrowheads="1"/>
                                </pic:cNvPicPr>
                              </pic:nvPicPr>
                              <pic:blipFill>
                                <a:blip r:embed="rId19"/>
                                <a:srcRect/>
                                <a:stretch>
                                  <a:fillRect/>
                                </a:stretch>
                              </pic:blipFill>
                              <pic:spPr bwMode="auto">
                                <a:xfrm>
                                  <a:off x="0" y="0"/>
                                  <a:ext cx="1990725" cy="1295400"/>
                                </a:xfrm>
                                <a:prstGeom prst="rect">
                                  <a:avLst/>
                                </a:prstGeom>
                                <a:noFill/>
                                <a:ln w="9525">
                                  <a:noFill/>
                                  <a:miter lim="800000"/>
                                  <a:headEnd/>
                                  <a:tailEnd/>
                                </a:ln>
                              </pic:spPr>
                            </pic:pic>
                          </a:graphicData>
                        </a:graphic>
                      </wp:inline>
                    </w:drawing>
                  </w:r>
                </w:p>
                <w:p w:rsidR="000D447F" w:rsidRPr="000D447F" w:rsidRDefault="000D447F" w:rsidP="000D447F">
                  <w:pPr>
                    <w:spacing w:before="100" w:beforeAutospacing="1" w:after="100" w:afterAutospacing="1" w:line="240" w:lineRule="auto"/>
                    <w:rPr>
                      <w:rFonts w:ascii="Georgia" w:eastAsia="Times New Roman" w:hAnsi="Georgia" w:cs="Times New Roman"/>
                      <w:color w:val="333333"/>
                      <w:sz w:val="24"/>
                      <w:szCs w:val="24"/>
                    </w:rPr>
                  </w:pPr>
                  <w:r w:rsidRPr="000D447F">
                    <w:rPr>
                      <w:rFonts w:ascii="Georgia" w:eastAsia="Times New Roman" w:hAnsi="Georgia" w:cs="Times New Roman"/>
                      <w:color w:val="333333"/>
                      <w:sz w:val="24"/>
                      <w:szCs w:val="24"/>
                    </w:rPr>
                    <w:t>Рис.1.7 Уровни представления данных</w:t>
                  </w:r>
                </w:p>
                <w:p w:rsidR="000D447F" w:rsidRPr="000D447F" w:rsidRDefault="000D447F" w:rsidP="000D447F">
                  <w:pPr>
                    <w:spacing w:before="100" w:beforeAutospacing="1" w:after="100" w:afterAutospacing="1" w:line="240" w:lineRule="auto"/>
                    <w:rPr>
                      <w:rFonts w:ascii="Georgia" w:eastAsia="Times New Roman" w:hAnsi="Georgia" w:cs="Times New Roman"/>
                      <w:color w:val="333333"/>
                      <w:sz w:val="24"/>
                      <w:szCs w:val="24"/>
                    </w:rPr>
                  </w:pPr>
                  <w:r w:rsidRPr="000D447F">
                    <w:rPr>
                      <w:rFonts w:ascii="Georgia" w:eastAsia="Times New Roman" w:hAnsi="Georgia" w:cs="Times New Roman"/>
                      <w:b/>
                      <w:bCs/>
                      <w:color w:val="333333"/>
                      <w:sz w:val="24"/>
                      <w:szCs w:val="24"/>
                    </w:rPr>
                    <w:t>Концептуальный уровень</w:t>
                  </w:r>
                  <w:r w:rsidRPr="000D447F">
                    <w:rPr>
                      <w:rFonts w:ascii="Georgia" w:eastAsia="Times New Roman" w:hAnsi="Georgia" w:cs="Times New Roman"/>
                      <w:color w:val="333333"/>
                      <w:sz w:val="24"/>
                      <w:szCs w:val="24"/>
                    </w:rPr>
                    <w:t xml:space="preserve"> архитектуры ANSI/SPARC служит для </w:t>
                  </w:r>
                  <w:proofErr w:type="gramStart"/>
                  <w:r w:rsidRPr="000D447F">
                    <w:rPr>
                      <w:rFonts w:ascii="Georgia" w:eastAsia="Times New Roman" w:hAnsi="Georgia" w:cs="Times New Roman"/>
                      <w:color w:val="333333"/>
                      <w:sz w:val="24"/>
                      <w:szCs w:val="24"/>
                    </w:rPr>
                    <w:t>под-</w:t>
                  </w:r>
                  <w:proofErr w:type="spellStart"/>
                  <w:r w:rsidRPr="000D447F">
                    <w:rPr>
                      <w:rFonts w:ascii="Georgia" w:eastAsia="Times New Roman" w:hAnsi="Georgia" w:cs="Times New Roman"/>
                      <w:color w:val="333333"/>
                      <w:sz w:val="24"/>
                      <w:szCs w:val="24"/>
                    </w:rPr>
                    <w:t>держки</w:t>
                  </w:r>
                  <w:proofErr w:type="spellEnd"/>
                  <w:proofErr w:type="gramEnd"/>
                  <w:r w:rsidRPr="000D447F">
                    <w:rPr>
                      <w:rFonts w:ascii="Georgia" w:eastAsia="Times New Roman" w:hAnsi="Georgia" w:cs="Times New Roman"/>
                      <w:color w:val="333333"/>
                      <w:sz w:val="24"/>
                      <w:szCs w:val="24"/>
                    </w:rPr>
                    <w:t xml:space="preserve"> единого взгляда на базу данных, общего для всех её приложений и независимого от них и от среды хранения [6]. Концептуальный уровень представляет собой формализованную информационно-логическую модель ПО. Описание этого представления называется концептуальной схемой или схемой БД.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5"/>
                  </w:tblGrid>
                  <w:tr w:rsidR="000D447F" w:rsidRPr="000D447F" w:rsidTr="000D447F">
                    <w:trPr>
                      <w:tblCellSpacing w:w="15" w:type="dxa"/>
                    </w:trPr>
                    <w:tc>
                      <w:tcPr>
                        <w:tcW w:w="0" w:type="auto"/>
                        <w:vAlign w:val="center"/>
                        <w:hideMark/>
                      </w:tcPr>
                      <w:p w:rsidR="000D447F" w:rsidRPr="000D447F" w:rsidRDefault="000D447F" w:rsidP="000D447F">
                        <w:pPr>
                          <w:spacing w:after="0" w:line="240" w:lineRule="auto"/>
                          <w:rPr>
                            <w:rFonts w:ascii="Georgia" w:eastAsia="Times New Roman" w:hAnsi="Georgia" w:cs="Times New Roman"/>
                            <w:color w:val="333333"/>
                            <w:sz w:val="24"/>
                            <w:szCs w:val="24"/>
                          </w:rPr>
                        </w:pPr>
                        <w:r w:rsidRPr="000D447F">
                          <w:rPr>
                            <w:rFonts w:ascii="Georgia" w:eastAsia="Times New Roman" w:hAnsi="Georgia" w:cs="Times New Roman"/>
                            <w:color w:val="333333"/>
                            <w:sz w:val="24"/>
                            <w:szCs w:val="24"/>
                          </w:rPr>
                          <w:t>Схема базы данных – это описание базы данных в терминах конкретной модели данных.</w:t>
                        </w:r>
                      </w:p>
                    </w:tc>
                  </w:tr>
                </w:tbl>
                <w:p w:rsidR="000D447F" w:rsidRPr="000D447F" w:rsidRDefault="000D447F" w:rsidP="000D447F">
                  <w:pPr>
                    <w:spacing w:before="100" w:beforeAutospacing="1" w:after="100" w:afterAutospacing="1" w:line="240" w:lineRule="auto"/>
                    <w:rPr>
                      <w:rFonts w:ascii="Georgia" w:eastAsia="Times New Roman" w:hAnsi="Georgia" w:cs="Times New Roman"/>
                      <w:color w:val="333333"/>
                      <w:sz w:val="24"/>
                      <w:szCs w:val="24"/>
                    </w:rPr>
                  </w:pPr>
                  <w:r w:rsidRPr="000D447F">
                    <w:rPr>
                      <w:rFonts w:ascii="Georgia" w:eastAsia="Times New Roman" w:hAnsi="Georgia" w:cs="Times New Roman"/>
                      <w:b/>
                      <w:bCs/>
                      <w:color w:val="333333"/>
                      <w:sz w:val="24"/>
                      <w:szCs w:val="24"/>
                    </w:rPr>
                    <w:t>Внутренний уровень</w:t>
                  </w:r>
                  <w:r w:rsidRPr="000D447F">
                    <w:rPr>
                      <w:rFonts w:ascii="Georgia" w:eastAsia="Times New Roman" w:hAnsi="Georgia" w:cs="Times New Roman"/>
                      <w:color w:val="333333"/>
                      <w:sz w:val="24"/>
                      <w:szCs w:val="24"/>
                    </w:rPr>
                    <w:t> архитектуры поддерживает представление данных в среде хранения и пути доступа к ним [6]. На этом архитектурном уровне БД представлена в полностью "материализованном" виде, тогда как на других уровнях идёт работа на уровне отдельных экземпляров или множества экземпляров данных. Описание БД на внутреннем уровне называется </w:t>
                  </w:r>
                  <w:r w:rsidRPr="000D447F">
                    <w:rPr>
                      <w:rFonts w:ascii="Georgia" w:eastAsia="Times New Roman" w:hAnsi="Georgia" w:cs="Times New Roman"/>
                      <w:i/>
                      <w:iCs/>
                      <w:color w:val="333333"/>
                      <w:sz w:val="24"/>
                      <w:szCs w:val="24"/>
                    </w:rPr>
                    <w:t>внутренней схемой</w:t>
                  </w:r>
                  <w:r w:rsidRPr="000D447F">
                    <w:rPr>
                      <w:rFonts w:ascii="Georgia" w:eastAsia="Times New Roman" w:hAnsi="Georgia" w:cs="Times New Roman"/>
                      <w:color w:val="333333"/>
                      <w:sz w:val="24"/>
                      <w:szCs w:val="24"/>
                    </w:rPr>
                    <w:t> или </w:t>
                  </w:r>
                  <w:r w:rsidRPr="000D447F">
                    <w:rPr>
                      <w:rFonts w:ascii="Georgia" w:eastAsia="Times New Roman" w:hAnsi="Georgia" w:cs="Times New Roman"/>
                      <w:i/>
                      <w:iCs/>
                      <w:color w:val="333333"/>
                      <w:sz w:val="24"/>
                      <w:szCs w:val="24"/>
                    </w:rPr>
                    <w:t>схемой хранения</w:t>
                  </w:r>
                  <w:r w:rsidRPr="000D447F">
                    <w:rPr>
                      <w:rFonts w:ascii="Georgia" w:eastAsia="Times New Roman" w:hAnsi="Georgia" w:cs="Times New Roman"/>
                      <w:color w:val="333333"/>
                      <w:sz w:val="24"/>
                      <w:szCs w:val="24"/>
                    </w:rPr>
                    <w:t>.</w:t>
                  </w:r>
                </w:p>
                <w:p w:rsidR="000D447F" w:rsidRPr="000D447F" w:rsidRDefault="000D447F" w:rsidP="000D447F">
                  <w:pPr>
                    <w:spacing w:before="100" w:beforeAutospacing="1" w:after="100" w:afterAutospacing="1" w:line="240" w:lineRule="auto"/>
                    <w:rPr>
                      <w:rFonts w:ascii="Georgia" w:eastAsia="Times New Roman" w:hAnsi="Georgia" w:cs="Times New Roman"/>
                      <w:color w:val="333333"/>
                      <w:sz w:val="24"/>
                      <w:szCs w:val="24"/>
                    </w:rPr>
                  </w:pPr>
                  <w:r w:rsidRPr="000D447F">
                    <w:rPr>
                      <w:rFonts w:ascii="Georgia" w:eastAsia="Times New Roman" w:hAnsi="Georgia" w:cs="Times New Roman"/>
                      <w:b/>
                      <w:bCs/>
                      <w:color w:val="333333"/>
                      <w:sz w:val="24"/>
                      <w:szCs w:val="24"/>
                    </w:rPr>
                    <w:t>Внешний уровень</w:t>
                  </w:r>
                  <w:r w:rsidRPr="000D447F">
                    <w:rPr>
                      <w:rFonts w:ascii="Georgia" w:eastAsia="Times New Roman" w:hAnsi="Georgia" w:cs="Times New Roman"/>
                      <w:color w:val="333333"/>
                      <w:sz w:val="24"/>
                      <w:szCs w:val="24"/>
                    </w:rPr>
                    <w:t> архитектуры БД предназначен для групп пользователей. Описание представления данных для группы пользователей называется внешней схемой. Наличие внешнего уровня позволяет поддерживать разное представление одних и тех же данных для различных групп пользователей или задач [6].</w:t>
                  </w:r>
                </w:p>
                <w:p w:rsidR="000D447F" w:rsidRPr="000D447F" w:rsidRDefault="000D447F" w:rsidP="000D447F">
                  <w:pPr>
                    <w:spacing w:after="0" w:line="240" w:lineRule="auto"/>
                    <w:rPr>
                      <w:rFonts w:ascii="Georgia" w:eastAsia="Times New Roman" w:hAnsi="Georgia" w:cs="Times New Roman"/>
                      <w:color w:val="333333"/>
                      <w:sz w:val="24"/>
                      <w:szCs w:val="24"/>
                    </w:rPr>
                  </w:pPr>
                  <w:r w:rsidRPr="000D447F">
                    <w:rPr>
                      <w:rFonts w:ascii="Georgia" w:eastAsia="Times New Roman" w:hAnsi="Georgia" w:cs="Times New Roman"/>
                      <w:color w:val="333333"/>
                      <w:sz w:val="24"/>
                      <w:szCs w:val="24"/>
                    </w:rPr>
                    <w:br/>
                  </w:r>
                  <w:r w:rsidRPr="000D447F">
                    <w:rPr>
                      <w:rFonts w:ascii="Georgia" w:eastAsia="Times New Roman" w:hAnsi="Georgia" w:cs="Times New Roman"/>
                      <w:b/>
                      <w:bCs/>
                      <w:color w:val="333333"/>
                      <w:sz w:val="24"/>
                      <w:szCs w:val="24"/>
                    </w:rPr>
                    <w:t>Подсхема базы данных</w:t>
                  </w:r>
                  <w:r w:rsidRPr="000D447F">
                    <w:rPr>
                      <w:rFonts w:ascii="Georgia" w:eastAsia="Times New Roman" w:hAnsi="Georgia" w:cs="Times New Roman"/>
                      <w:color w:val="333333"/>
                      <w:sz w:val="24"/>
                      <w:szCs w:val="24"/>
                    </w:rPr>
                    <w:t> – это описание структуры данных прикладного программиста.</w:t>
                  </w:r>
                </w:p>
                <w:p w:rsidR="000D447F" w:rsidRPr="000D447F" w:rsidRDefault="000D447F" w:rsidP="000D447F">
                  <w:pPr>
                    <w:spacing w:before="100" w:beforeAutospacing="1" w:after="100" w:afterAutospacing="1" w:line="240" w:lineRule="auto"/>
                    <w:rPr>
                      <w:rFonts w:ascii="Georgia" w:eastAsia="Times New Roman" w:hAnsi="Georgia" w:cs="Times New Roman"/>
                      <w:color w:val="333333"/>
                      <w:sz w:val="24"/>
                      <w:szCs w:val="24"/>
                    </w:rPr>
                  </w:pPr>
                  <w:r w:rsidRPr="000D447F">
                    <w:rPr>
                      <w:rFonts w:ascii="Georgia" w:eastAsia="Times New Roman" w:hAnsi="Georgia" w:cs="Times New Roman"/>
                      <w:color w:val="333333"/>
                      <w:sz w:val="24"/>
                      <w:szCs w:val="24"/>
                    </w:rPr>
                    <w:lastRenderedPageBreak/>
                    <w:t>Каждый из этих уровней может считаться управляемым, если он обладает внешним интерфейсом, который обеспечивает возможности определения данных. В этом случае становится возможными формирование и системная поддержка независимого взгляда на БД для какой-либо группы персонала или пользователей, взаимодействующих с БД через интерфейс данного уровня.</w:t>
                  </w:r>
                </w:p>
                <w:p w:rsidR="000D447F" w:rsidRPr="000D447F" w:rsidRDefault="000D447F" w:rsidP="000D447F">
                  <w:pPr>
                    <w:spacing w:before="100" w:beforeAutospacing="1" w:after="100" w:afterAutospacing="1" w:line="240" w:lineRule="auto"/>
                    <w:rPr>
                      <w:rFonts w:ascii="Georgia" w:eastAsia="Times New Roman" w:hAnsi="Georgia" w:cs="Times New Roman"/>
                      <w:color w:val="333333"/>
                      <w:sz w:val="24"/>
                      <w:szCs w:val="24"/>
                    </w:rPr>
                  </w:pPr>
                  <w:r w:rsidRPr="000D447F">
                    <w:rPr>
                      <w:rFonts w:ascii="Georgia" w:eastAsia="Times New Roman" w:hAnsi="Georgia" w:cs="Times New Roman"/>
                      <w:color w:val="333333"/>
                      <w:sz w:val="24"/>
                      <w:szCs w:val="24"/>
                    </w:rPr>
                    <w:t>В архитектурной модели ANSI/SPARC предполагается наличие в СУБД механизмов, обеспечивающих междууровневое отображение данных "внешний – концептуальный" и "концептуальный – внутренний". Функциональные возможности этих механизмов определяют степень независимости данных на всех уровнях. На переходе "внешний – концептуальный" обеспечивается </w:t>
                  </w:r>
                  <w:r w:rsidRPr="000D447F">
                    <w:rPr>
                      <w:rFonts w:ascii="Georgia" w:eastAsia="Times New Roman" w:hAnsi="Georgia" w:cs="Times New Roman"/>
                      <w:b/>
                      <w:bCs/>
                      <w:color w:val="333333"/>
                      <w:sz w:val="24"/>
                      <w:szCs w:val="24"/>
                    </w:rPr>
                    <w:t>логическая независимость данных</w:t>
                  </w:r>
                  <w:r w:rsidRPr="000D447F">
                    <w:rPr>
                      <w:rFonts w:ascii="Georgia" w:eastAsia="Times New Roman" w:hAnsi="Georgia" w:cs="Times New Roman"/>
                      <w:color w:val="333333"/>
                      <w:sz w:val="24"/>
                      <w:szCs w:val="24"/>
                    </w:rPr>
                    <w:t>, на переходе "концептуальный – внутренний" – физическая независимость. Под логической независимостью подразумевается возможность вносить изменения в концептуальный уровень, не меняя представление БД для пользователей, или изменять представление данных для пользователей без изменения концептуальной схемы. </w:t>
                  </w:r>
                  <w:r w:rsidRPr="000D447F">
                    <w:rPr>
                      <w:rFonts w:ascii="Georgia" w:eastAsia="Times New Roman" w:hAnsi="Georgia" w:cs="Times New Roman"/>
                      <w:b/>
                      <w:bCs/>
                      <w:color w:val="333333"/>
                      <w:sz w:val="24"/>
                      <w:szCs w:val="24"/>
                    </w:rPr>
                    <w:t>Физическая независимость данных</w:t>
                  </w:r>
                  <w:r w:rsidRPr="000D447F">
                    <w:rPr>
                      <w:rFonts w:ascii="Georgia" w:eastAsia="Times New Roman" w:hAnsi="Georgia" w:cs="Times New Roman"/>
                      <w:color w:val="333333"/>
                      <w:sz w:val="24"/>
                      <w:szCs w:val="24"/>
                    </w:rPr>
                    <w:t> подразумевает возможность вносить изменения в схему хранения, не меняя концептуальную схему БД.</w:t>
                  </w:r>
                </w:p>
                <w:p w:rsidR="000D447F" w:rsidRPr="000D447F" w:rsidRDefault="000D447F" w:rsidP="000D447F">
                  <w:pPr>
                    <w:spacing w:after="0" w:line="240" w:lineRule="auto"/>
                    <w:rPr>
                      <w:rFonts w:ascii="Times New Roman" w:eastAsia="Times New Roman" w:hAnsi="Times New Roman" w:cs="Times New Roman"/>
                      <w:sz w:val="24"/>
                      <w:szCs w:val="24"/>
                    </w:rPr>
                  </w:pPr>
                  <w:r w:rsidRPr="000D447F">
                    <w:rPr>
                      <w:rFonts w:ascii="Georgia" w:eastAsia="Times New Roman" w:hAnsi="Georgia" w:cs="Times New Roman"/>
                      <w:color w:val="333333"/>
                      <w:sz w:val="24"/>
                      <w:szCs w:val="24"/>
                    </w:rPr>
                    <w:br/>
                  </w:r>
                </w:p>
                <w:p w:rsidR="000D447F" w:rsidRPr="000D447F" w:rsidRDefault="000D447F" w:rsidP="000D447F">
                  <w:pPr>
                    <w:spacing w:after="0" w:line="240" w:lineRule="auto"/>
                    <w:rPr>
                      <w:ins w:id="15" w:author="Unknown"/>
                      <w:rFonts w:ascii="Times New Roman" w:eastAsia="Times New Roman" w:hAnsi="Times New Roman" w:cs="Times New Roman"/>
                      <w:sz w:val="24"/>
                      <w:szCs w:val="24"/>
                    </w:rPr>
                  </w:pPr>
                  <w:ins w:id="16" w:author="Unknown">
                    <w:r w:rsidRPr="000D447F">
                      <w:rPr>
                        <w:rFonts w:ascii="Georgia" w:eastAsia="Times New Roman" w:hAnsi="Georgia" w:cs="Times New Roman"/>
                        <w:color w:val="333333"/>
                        <w:sz w:val="24"/>
                        <w:szCs w:val="24"/>
                      </w:rPr>
                      <w:br/>
                    </w:r>
                  </w:ins>
                </w:p>
                <w:p w:rsidR="000D447F" w:rsidRPr="000D447F" w:rsidRDefault="000D447F" w:rsidP="000D447F">
                  <w:pPr>
                    <w:spacing w:before="100" w:beforeAutospacing="1" w:after="100" w:afterAutospacing="1" w:line="240" w:lineRule="auto"/>
                    <w:rPr>
                      <w:ins w:id="17" w:author="Unknown"/>
                      <w:rFonts w:ascii="Georgia" w:eastAsia="Times New Roman" w:hAnsi="Georgia" w:cs="Times New Roman"/>
                      <w:color w:val="333333"/>
                      <w:sz w:val="24"/>
                      <w:szCs w:val="24"/>
                    </w:rPr>
                  </w:pPr>
                  <w:ins w:id="18" w:author="Unknown">
                    <w:r w:rsidRPr="000D447F">
                      <w:rPr>
                        <w:rFonts w:ascii="Georgia" w:eastAsia="Times New Roman" w:hAnsi="Georgia" w:cs="Times New Roman"/>
                        <w:color w:val="333333"/>
                        <w:sz w:val="24"/>
                        <w:szCs w:val="24"/>
                      </w:rPr>
                      <w:t>Основной характеристикой баз данных является совместное использование данных многими пользователями АИС. Должно существовать какое-то общее понимание информации, представленной данными. Общее понимание должно относиться к чему-либо внешнему по отношению к пользователям, и оно должно быть зафиксировано. Для этого необходима некоторая предварительно определённая грамматика, которую принято называть моделью данных.</w:t>
                    </w:r>
                  </w:ins>
                </w:p>
                <w:p w:rsidR="000D447F" w:rsidRDefault="000D447F">
                  <w:pPr>
                    <w:rPr>
                      <w:sz w:val="24"/>
                      <w:szCs w:val="24"/>
                    </w:rPr>
                  </w:pPr>
                </w:p>
              </w:tc>
            </w:tr>
            <w:tr w:rsidR="000D447F">
              <w:trPr>
                <w:tblCellSpacing w:w="0" w:type="dxa"/>
              </w:trPr>
              <w:tc>
                <w:tcPr>
                  <w:tcW w:w="0" w:type="auto"/>
                  <w:tcBorders>
                    <w:top w:val="nil"/>
                    <w:left w:val="nil"/>
                    <w:bottom w:val="nil"/>
                    <w:right w:val="nil"/>
                  </w:tcBorders>
                  <w:vAlign w:val="center"/>
                  <w:hideMark/>
                </w:tcPr>
                <w:p w:rsidR="000D447F" w:rsidRDefault="000D447F">
                  <w:pPr>
                    <w:rPr>
                      <w:sz w:val="24"/>
                      <w:szCs w:val="24"/>
                    </w:rPr>
                  </w:pPr>
                </w:p>
              </w:tc>
            </w:tr>
          </w:tbl>
          <w:p w:rsidR="000D447F" w:rsidRDefault="000D447F">
            <w:pPr>
              <w:rPr>
                <w:sz w:val="24"/>
                <w:szCs w:val="24"/>
              </w:rPr>
            </w:pPr>
          </w:p>
        </w:tc>
      </w:tr>
    </w:tbl>
    <w:p w:rsidR="000D447F" w:rsidRDefault="00641B1E" w:rsidP="000D447F">
      <w:pPr>
        <w:rPr>
          <w:rFonts w:ascii="Arial" w:hAnsi="Arial" w:cs="Arial"/>
          <w:color w:val="333333"/>
          <w:sz w:val="27"/>
          <w:szCs w:val="27"/>
        </w:rPr>
      </w:pPr>
      <w:hyperlink r:id="rId20" w:history="1">
        <w:r>
          <w:rPr>
            <w:rFonts w:ascii="Arial" w:hAnsi="Arial" w:cs="Arial"/>
            <w:color w:val="0000FF"/>
            <w:sz w:val="27"/>
            <w:szCs w:val="27"/>
          </w:rPr>
          <w:pict>
            <v:shape id="_x0000_i1026" type="#_x0000_t75" alt="" href="https://studopedia.ru/3_177770_predmetnaya-oblast-informatsionnoy-sistemi.html" style="width:24pt;height:24pt" o:button="t"/>
          </w:pict>
        </w:r>
      </w:hyperlink>
    </w:p>
    <w:p w:rsidR="008760EE" w:rsidRPr="00840BAD" w:rsidRDefault="008760EE" w:rsidP="00840BAD">
      <w:pPr>
        <w:pStyle w:val="1"/>
      </w:pPr>
      <w:bookmarkStart w:id="19" w:name="_Toc93841065"/>
      <w:r w:rsidRPr="00840BAD">
        <w:rPr>
          <w:rStyle w:val="a4"/>
          <w:b/>
          <w:bCs w:val="0"/>
        </w:rPr>
        <w:t>Описания предметных областей для разработки баз данных</w:t>
      </w:r>
      <w:bookmarkEnd w:id="19"/>
    </w:p>
    <w:p w:rsidR="008760EE" w:rsidRDefault="008760EE" w:rsidP="00840BAD">
      <w:pPr>
        <w:pStyle w:val="a3"/>
        <w:spacing w:before="150" w:beforeAutospacing="0" w:after="150" w:afterAutospacing="0"/>
        <w:ind w:left="150" w:right="150"/>
        <w:rPr>
          <w:rFonts w:ascii="Verdana" w:hAnsi="Verdana"/>
          <w:color w:val="000000"/>
          <w:sz w:val="28"/>
          <w:szCs w:val="28"/>
        </w:rPr>
      </w:pPr>
      <w:r>
        <w:rPr>
          <w:rFonts w:ascii="Verdana" w:hAnsi="Verdana"/>
          <w:color w:val="000000"/>
          <w:sz w:val="28"/>
          <w:szCs w:val="28"/>
        </w:rPr>
        <w:t> </w:t>
      </w:r>
    </w:p>
    <w:p w:rsidR="008760EE" w:rsidRPr="00655122" w:rsidRDefault="008760EE" w:rsidP="00655122">
      <w:pPr>
        <w:pStyle w:val="a3"/>
        <w:spacing w:before="150" w:beforeAutospacing="0" w:after="150" w:afterAutospacing="0"/>
        <w:ind w:left="150" w:right="150"/>
        <w:rPr>
          <w:rFonts w:ascii="Verdana" w:hAnsi="Verdana"/>
          <w:b/>
          <w:color w:val="000000"/>
          <w:sz w:val="28"/>
          <w:szCs w:val="28"/>
        </w:rPr>
      </w:pPr>
      <w:r w:rsidRPr="00CD7F18">
        <w:rPr>
          <w:rFonts w:ascii="Verdana" w:hAnsi="Verdana"/>
          <w:b/>
          <w:color w:val="000000"/>
          <w:sz w:val="28"/>
          <w:szCs w:val="28"/>
        </w:rPr>
        <w:t>18 Автоматизированная информационная система «Выставочные залы города»</w:t>
      </w:r>
    </w:p>
    <w:p w:rsidR="008760EE" w:rsidRDefault="008760EE" w:rsidP="008760EE">
      <w:pPr>
        <w:pStyle w:val="a3"/>
        <w:spacing w:before="150" w:beforeAutospacing="0" w:after="150" w:afterAutospacing="0"/>
        <w:ind w:left="150" w:right="150"/>
        <w:rPr>
          <w:rFonts w:ascii="Verdana" w:hAnsi="Verdana"/>
          <w:color w:val="000000"/>
          <w:sz w:val="28"/>
          <w:szCs w:val="28"/>
        </w:rPr>
      </w:pPr>
      <w:r>
        <w:rPr>
          <w:rFonts w:ascii="Verdana" w:hAnsi="Verdana"/>
          <w:color w:val="000000"/>
          <w:sz w:val="28"/>
          <w:szCs w:val="28"/>
        </w:rPr>
        <w:t>Предприятие – областной союз художников.</w:t>
      </w:r>
    </w:p>
    <w:p w:rsidR="00655122" w:rsidRDefault="008760EE" w:rsidP="008760EE">
      <w:pPr>
        <w:pStyle w:val="a3"/>
        <w:spacing w:before="150" w:beforeAutospacing="0" w:after="150" w:afterAutospacing="0"/>
        <w:ind w:left="150" w:right="150"/>
        <w:rPr>
          <w:rFonts w:ascii="Verdana" w:hAnsi="Verdana"/>
          <w:color w:val="000000"/>
          <w:sz w:val="28"/>
          <w:szCs w:val="28"/>
        </w:rPr>
      </w:pPr>
      <w:r>
        <w:rPr>
          <w:rFonts w:ascii="Verdana" w:hAnsi="Verdana"/>
          <w:color w:val="000000"/>
          <w:sz w:val="28"/>
          <w:szCs w:val="28"/>
        </w:rPr>
        <w:t xml:space="preserve">Словесное описание предметной области: необходимо иметь информацию о выставочных залах города, выставках, проводимых в них, участниках выставок. </w:t>
      </w:r>
    </w:p>
    <w:p w:rsidR="00655122" w:rsidRDefault="008760EE" w:rsidP="008760EE">
      <w:pPr>
        <w:pStyle w:val="a3"/>
        <w:spacing w:before="150" w:beforeAutospacing="0" w:after="150" w:afterAutospacing="0"/>
        <w:ind w:left="150" w:right="150"/>
        <w:rPr>
          <w:rFonts w:ascii="Verdana" w:hAnsi="Verdana"/>
          <w:color w:val="000000"/>
          <w:sz w:val="28"/>
          <w:szCs w:val="28"/>
        </w:rPr>
      </w:pPr>
      <w:r>
        <w:rPr>
          <w:rFonts w:ascii="Verdana" w:hAnsi="Verdana"/>
          <w:color w:val="000000"/>
          <w:sz w:val="28"/>
          <w:szCs w:val="28"/>
        </w:rPr>
        <w:t xml:space="preserve">Каждый выставочный зал характеризуется название, площадью, адресом, телефоном. Зал может принадлежать </w:t>
      </w:r>
      <w:r>
        <w:rPr>
          <w:rFonts w:ascii="Verdana" w:hAnsi="Verdana"/>
          <w:color w:val="000000"/>
          <w:sz w:val="28"/>
          <w:szCs w:val="28"/>
        </w:rPr>
        <w:lastRenderedPageBreak/>
        <w:t xml:space="preserve">какому-либо владельцу – это м.б. городская организация. областная, общественная, частное лицо. </w:t>
      </w:r>
    </w:p>
    <w:p w:rsidR="00655122" w:rsidRDefault="008760EE" w:rsidP="008760EE">
      <w:pPr>
        <w:pStyle w:val="a3"/>
        <w:spacing w:before="150" w:beforeAutospacing="0" w:after="150" w:afterAutospacing="0"/>
        <w:ind w:left="150" w:right="150"/>
        <w:rPr>
          <w:rFonts w:ascii="Verdana" w:hAnsi="Verdana"/>
          <w:color w:val="000000"/>
          <w:sz w:val="28"/>
          <w:szCs w:val="28"/>
        </w:rPr>
      </w:pPr>
      <w:r>
        <w:rPr>
          <w:rFonts w:ascii="Verdana" w:hAnsi="Verdana"/>
          <w:color w:val="000000"/>
          <w:sz w:val="28"/>
          <w:szCs w:val="28"/>
        </w:rPr>
        <w:t xml:space="preserve">Необходимо иметь сведения о владельцах (название или имя, адрес, телефон). </w:t>
      </w:r>
    </w:p>
    <w:p w:rsidR="00655122" w:rsidRDefault="008760EE" w:rsidP="008760EE">
      <w:pPr>
        <w:pStyle w:val="a3"/>
        <w:spacing w:before="150" w:beforeAutospacing="0" w:after="150" w:afterAutospacing="0"/>
        <w:ind w:left="150" w:right="150"/>
        <w:rPr>
          <w:rFonts w:ascii="Verdana" w:hAnsi="Verdana"/>
          <w:color w:val="000000"/>
          <w:sz w:val="28"/>
          <w:szCs w:val="28"/>
        </w:rPr>
      </w:pPr>
      <w:r>
        <w:rPr>
          <w:rFonts w:ascii="Verdana" w:hAnsi="Verdana"/>
          <w:color w:val="000000"/>
          <w:sz w:val="28"/>
          <w:szCs w:val="28"/>
        </w:rPr>
        <w:t>Также необходимо хранить информацию о видах выставок, проводимых в выставочных залах – это могут быть выставки изобразительного искусства, прикладного, скульптура и т.п., датах проведения выставок</w:t>
      </w:r>
      <w:r w:rsidR="00655122">
        <w:rPr>
          <w:rFonts w:ascii="Verdana" w:hAnsi="Verdana"/>
          <w:color w:val="000000"/>
          <w:sz w:val="28"/>
          <w:szCs w:val="28"/>
        </w:rPr>
        <w:t>.</w:t>
      </w:r>
    </w:p>
    <w:p w:rsidR="008760EE" w:rsidRDefault="008760EE" w:rsidP="008760EE">
      <w:pPr>
        <w:pStyle w:val="a3"/>
        <w:spacing w:before="150" w:beforeAutospacing="0" w:after="150" w:afterAutospacing="0"/>
        <w:ind w:left="150" w:right="150"/>
        <w:rPr>
          <w:rFonts w:ascii="Verdana" w:hAnsi="Verdana"/>
          <w:color w:val="000000"/>
          <w:sz w:val="28"/>
          <w:szCs w:val="28"/>
        </w:rPr>
      </w:pPr>
      <w:r>
        <w:rPr>
          <w:rFonts w:ascii="Verdana" w:hAnsi="Verdana"/>
          <w:color w:val="000000"/>
          <w:sz w:val="28"/>
          <w:szCs w:val="28"/>
        </w:rPr>
        <w:t xml:space="preserve"> О художниках, которые принимают участие в выставках, необходимо хранить: имя, место и дату рождения, краткую биографическую справку, сведения об образовании. Каждый художник на выставке может представлять несколько работ, необходимо хранить название работы, её исполнение (краски, акварель, скульптура и т.п.), дату создания, размеры: высота, ширина, если это скульптура – объем.</w:t>
      </w:r>
    </w:p>
    <w:p w:rsidR="00990EBE" w:rsidRPr="00990EBE" w:rsidRDefault="008760EE" w:rsidP="00990EBE">
      <w:pPr>
        <w:pStyle w:val="a3"/>
        <w:rPr>
          <w:color w:val="FF0000"/>
          <w:sz w:val="27"/>
          <w:szCs w:val="27"/>
        </w:rPr>
      </w:pPr>
      <w:r>
        <w:rPr>
          <w:rFonts w:ascii="Verdana" w:hAnsi="Verdana"/>
          <w:color w:val="000000"/>
          <w:sz w:val="28"/>
          <w:szCs w:val="28"/>
        </w:rPr>
        <w:t> </w:t>
      </w:r>
      <w:r w:rsidR="00990EBE" w:rsidRPr="00990EBE">
        <w:rPr>
          <w:color w:val="FF0000"/>
          <w:sz w:val="27"/>
          <w:szCs w:val="27"/>
        </w:rPr>
        <w:t>ЗАПРОСЫ:</w:t>
      </w:r>
    </w:p>
    <w:p w:rsidR="00990EBE" w:rsidRPr="00990EBE" w:rsidRDefault="00990EBE" w:rsidP="00990EBE">
      <w:pPr>
        <w:spacing w:before="100" w:beforeAutospacing="1" w:after="100" w:afterAutospacing="1" w:line="240" w:lineRule="auto"/>
        <w:rPr>
          <w:rFonts w:ascii="Times New Roman" w:eastAsia="Times New Roman" w:hAnsi="Times New Roman" w:cs="Times New Roman"/>
          <w:color w:val="FF0000"/>
          <w:sz w:val="27"/>
          <w:szCs w:val="27"/>
        </w:rPr>
      </w:pPr>
      <w:r w:rsidRPr="00990EBE">
        <w:rPr>
          <w:rFonts w:ascii="Times New Roman" w:eastAsia="Times New Roman" w:hAnsi="Times New Roman" w:cs="Times New Roman"/>
          <w:color w:val="FF0000"/>
          <w:sz w:val="27"/>
          <w:szCs w:val="27"/>
        </w:rPr>
        <w:t>1 Выбрать информацию обо всех выставочных залах и их владельцах и видах выставок в этих залах</w:t>
      </w:r>
      <w:r w:rsidR="00DB68D7">
        <w:rPr>
          <w:rFonts w:ascii="Times New Roman" w:eastAsia="Times New Roman" w:hAnsi="Times New Roman" w:cs="Times New Roman"/>
          <w:color w:val="FF0000"/>
          <w:sz w:val="27"/>
          <w:szCs w:val="27"/>
        </w:rPr>
        <w:t xml:space="preserve"> </w:t>
      </w:r>
      <w:r w:rsidRPr="00990EBE">
        <w:rPr>
          <w:rFonts w:ascii="Times New Roman" w:eastAsia="Times New Roman" w:hAnsi="Times New Roman" w:cs="Times New Roman"/>
          <w:color w:val="FF0000"/>
          <w:sz w:val="27"/>
          <w:szCs w:val="27"/>
        </w:rPr>
        <w:t xml:space="preserve">(Документ и не менее 3 записей в </w:t>
      </w:r>
      <w:r w:rsidR="00DB68D7">
        <w:rPr>
          <w:rFonts w:ascii="Times New Roman" w:eastAsia="Times New Roman" w:hAnsi="Times New Roman" w:cs="Times New Roman"/>
          <w:color w:val="FF0000"/>
          <w:sz w:val="27"/>
          <w:szCs w:val="27"/>
        </w:rPr>
        <w:t>каждом зале</w:t>
      </w:r>
      <w:r w:rsidRPr="00990EBE">
        <w:rPr>
          <w:rFonts w:ascii="Times New Roman" w:eastAsia="Times New Roman" w:hAnsi="Times New Roman" w:cs="Times New Roman"/>
          <w:color w:val="FF0000"/>
          <w:sz w:val="27"/>
          <w:szCs w:val="27"/>
        </w:rPr>
        <w:t>)</w:t>
      </w:r>
    </w:p>
    <w:p w:rsidR="00990EBE" w:rsidRPr="00990EBE" w:rsidRDefault="00990EBE" w:rsidP="00990EBE">
      <w:pPr>
        <w:spacing w:before="100" w:beforeAutospacing="1" w:after="100" w:afterAutospacing="1" w:line="240" w:lineRule="auto"/>
        <w:rPr>
          <w:rFonts w:ascii="Times New Roman" w:eastAsia="Times New Roman" w:hAnsi="Times New Roman" w:cs="Times New Roman"/>
          <w:color w:val="FF0000"/>
          <w:sz w:val="27"/>
          <w:szCs w:val="27"/>
        </w:rPr>
      </w:pPr>
      <w:r w:rsidRPr="00990EBE">
        <w:rPr>
          <w:rFonts w:ascii="Times New Roman" w:eastAsia="Times New Roman" w:hAnsi="Times New Roman" w:cs="Times New Roman"/>
          <w:color w:val="FF0000"/>
          <w:sz w:val="27"/>
          <w:szCs w:val="27"/>
        </w:rPr>
        <w:t>2 Выбрать информацию о всех художниках в каждом зале и информацию и видах их деятельности</w:t>
      </w:r>
      <w:r w:rsidR="00DB68D7">
        <w:rPr>
          <w:rFonts w:ascii="Times New Roman" w:eastAsia="Times New Roman" w:hAnsi="Times New Roman" w:cs="Times New Roman"/>
          <w:color w:val="FF0000"/>
          <w:sz w:val="27"/>
          <w:szCs w:val="27"/>
        </w:rPr>
        <w:t xml:space="preserve"> </w:t>
      </w:r>
      <w:r w:rsidRPr="00990EBE">
        <w:rPr>
          <w:rFonts w:ascii="Times New Roman" w:eastAsia="Times New Roman" w:hAnsi="Times New Roman" w:cs="Times New Roman"/>
          <w:color w:val="FF0000"/>
          <w:sz w:val="27"/>
          <w:szCs w:val="27"/>
        </w:rPr>
        <w:t>(Документ и не менее 3 записей)</w:t>
      </w:r>
    </w:p>
    <w:p w:rsidR="00990EBE" w:rsidRPr="00990EBE" w:rsidRDefault="00990EBE" w:rsidP="00990EBE">
      <w:pPr>
        <w:spacing w:before="100" w:beforeAutospacing="1" w:after="100" w:afterAutospacing="1" w:line="240" w:lineRule="auto"/>
        <w:rPr>
          <w:rFonts w:ascii="Times New Roman" w:eastAsia="Times New Roman" w:hAnsi="Times New Roman" w:cs="Times New Roman"/>
          <w:color w:val="FF0000"/>
          <w:sz w:val="27"/>
          <w:szCs w:val="27"/>
        </w:rPr>
      </w:pPr>
      <w:r w:rsidRPr="00990EBE">
        <w:rPr>
          <w:rFonts w:ascii="Times New Roman" w:eastAsia="Times New Roman" w:hAnsi="Times New Roman" w:cs="Times New Roman"/>
          <w:color w:val="FF0000"/>
          <w:sz w:val="27"/>
          <w:szCs w:val="27"/>
        </w:rPr>
        <w:t xml:space="preserve">3 Выбрать информацию о работах выбранного художника с максимальной </w:t>
      </w:r>
      <w:r w:rsidR="00DB68D7" w:rsidRPr="00990EBE">
        <w:rPr>
          <w:rFonts w:ascii="Times New Roman" w:eastAsia="Times New Roman" w:hAnsi="Times New Roman" w:cs="Times New Roman"/>
          <w:color w:val="FF0000"/>
          <w:sz w:val="27"/>
          <w:szCs w:val="27"/>
        </w:rPr>
        <w:t>характеристикой</w:t>
      </w:r>
      <w:r w:rsidR="00DB68D7">
        <w:rPr>
          <w:rFonts w:ascii="Times New Roman" w:eastAsia="Times New Roman" w:hAnsi="Times New Roman" w:cs="Times New Roman"/>
          <w:color w:val="FF0000"/>
          <w:sz w:val="27"/>
          <w:szCs w:val="27"/>
        </w:rPr>
        <w:t xml:space="preserve"> </w:t>
      </w:r>
      <w:r w:rsidRPr="00990EBE">
        <w:rPr>
          <w:rFonts w:ascii="Times New Roman" w:eastAsia="Times New Roman" w:hAnsi="Times New Roman" w:cs="Times New Roman"/>
          <w:color w:val="FF0000"/>
          <w:sz w:val="27"/>
          <w:szCs w:val="27"/>
        </w:rPr>
        <w:t>(Документ и не менее 3 записей)</w:t>
      </w:r>
    </w:p>
    <w:p w:rsidR="008760EE" w:rsidRDefault="008760EE" w:rsidP="008760EE">
      <w:pPr>
        <w:pStyle w:val="a3"/>
        <w:spacing w:before="150" w:beforeAutospacing="0" w:after="150" w:afterAutospacing="0"/>
        <w:ind w:left="150" w:right="150"/>
        <w:rPr>
          <w:rFonts w:ascii="Verdana" w:hAnsi="Verdana"/>
          <w:color w:val="000000"/>
          <w:sz w:val="28"/>
          <w:szCs w:val="28"/>
        </w:rPr>
      </w:pPr>
    </w:p>
    <w:p w:rsidR="00EB5DC7" w:rsidRPr="00655122" w:rsidRDefault="008760EE" w:rsidP="00655122">
      <w:pPr>
        <w:pStyle w:val="a3"/>
        <w:spacing w:before="150" w:beforeAutospacing="0" w:after="150" w:afterAutospacing="0"/>
        <w:ind w:left="150" w:right="150"/>
        <w:rPr>
          <w:rFonts w:ascii="Verdana" w:hAnsi="Verdana"/>
          <w:color w:val="000000"/>
          <w:sz w:val="28"/>
          <w:szCs w:val="28"/>
        </w:rPr>
      </w:pPr>
      <w:r>
        <w:rPr>
          <w:rFonts w:ascii="Verdana" w:hAnsi="Verdana"/>
          <w:color w:val="000000"/>
          <w:sz w:val="28"/>
          <w:szCs w:val="28"/>
        </w:rPr>
        <w:t> </w:t>
      </w:r>
    </w:p>
    <w:sectPr w:rsidR="00EB5DC7" w:rsidRPr="00655122" w:rsidSect="00F841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498"/>
    <w:multiLevelType w:val="multilevel"/>
    <w:tmpl w:val="E7C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D72C3"/>
    <w:multiLevelType w:val="multilevel"/>
    <w:tmpl w:val="D8BE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2356"/>
    <w:multiLevelType w:val="multilevel"/>
    <w:tmpl w:val="C5C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4128D"/>
    <w:multiLevelType w:val="multilevel"/>
    <w:tmpl w:val="BD22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75294"/>
    <w:multiLevelType w:val="multilevel"/>
    <w:tmpl w:val="6216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74BF9"/>
    <w:multiLevelType w:val="multilevel"/>
    <w:tmpl w:val="E074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12B18"/>
    <w:multiLevelType w:val="multilevel"/>
    <w:tmpl w:val="0574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41EAE"/>
    <w:multiLevelType w:val="multilevel"/>
    <w:tmpl w:val="680C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F1DE3"/>
    <w:multiLevelType w:val="multilevel"/>
    <w:tmpl w:val="7E80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2"/>
  </w:num>
  <w:num w:numId="5">
    <w:abstractNumId w:val="0"/>
  </w:num>
  <w:num w:numId="6">
    <w:abstractNumId w:val="6"/>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2"/>
  </w:compat>
  <w:rsids>
    <w:rsidRoot w:val="001F4A0D"/>
    <w:rsid w:val="000734E7"/>
    <w:rsid w:val="000D447F"/>
    <w:rsid w:val="000F1516"/>
    <w:rsid w:val="001653D7"/>
    <w:rsid w:val="001741CC"/>
    <w:rsid w:val="001F4A0D"/>
    <w:rsid w:val="00212F27"/>
    <w:rsid w:val="0032221D"/>
    <w:rsid w:val="003448E6"/>
    <w:rsid w:val="00346DE8"/>
    <w:rsid w:val="003B41C8"/>
    <w:rsid w:val="003D2910"/>
    <w:rsid w:val="00641B1E"/>
    <w:rsid w:val="00655122"/>
    <w:rsid w:val="00713877"/>
    <w:rsid w:val="007717C7"/>
    <w:rsid w:val="00840BAD"/>
    <w:rsid w:val="00852898"/>
    <w:rsid w:val="0086344B"/>
    <w:rsid w:val="008760EE"/>
    <w:rsid w:val="0093598B"/>
    <w:rsid w:val="00990EBE"/>
    <w:rsid w:val="009B6FB9"/>
    <w:rsid w:val="009E2CD3"/>
    <w:rsid w:val="00A21EDE"/>
    <w:rsid w:val="00CD7F18"/>
    <w:rsid w:val="00D01E67"/>
    <w:rsid w:val="00D1177C"/>
    <w:rsid w:val="00DB68D7"/>
    <w:rsid w:val="00E5354C"/>
    <w:rsid w:val="00EB5DC7"/>
    <w:rsid w:val="00F84129"/>
    <w:rsid w:val="00FA0F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049A"/>
  <w15:docId w15:val="{356828EA-8333-431A-8B91-7655D3E7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129"/>
  </w:style>
  <w:style w:type="paragraph" w:styleId="1">
    <w:name w:val="heading 1"/>
    <w:basedOn w:val="a"/>
    <w:next w:val="a"/>
    <w:link w:val="10"/>
    <w:uiPriority w:val="9"/>
    <w:qFormat/>
    <w:rsid w:val="00840BAD"/>
    <w:pPr>
      <w:keepNext/>
      <w:keepLines/>
      <w:spacing w:before="240" w:after="0"/>
      <w:outlineLvl w:val="0"/>
    </w:pPr>
    <w:rPr>
      <w:rFonts w:eastAsiaTheme="majorEastAsia" w:cstheme="majorBidi"/>
      <w:b/>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4A0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760EE"/>
    <w:rPr>
      <w:b/>
      <w:bCs/>
    </w:rPr>
  </w:style>
  <w:style w:type="character" w:styleId="a5">
    <w:name w:val="Hyperlink"/>
    <w:basedOn w:val="a0"/>
    <w:uiPriority w:val="99"/>
    <w:unhideWhenUsed/>
    <w:rsid w:val="0086344B"/>
    <w:rPr>
      <w:color w:val="0000FF"/>
      <w:u w:val="single"/>
    </w:rPr>
  </w:style>
  <w:style w:type="paragraph" w:styleId="a6">
    <w:name w:val="Balloon Text"/>
    <w:basedOn w:val="a"/>
    <w:link w:val="a7"/>
    <w:uiPriority w:val="99"/>
    <w:semiHidden/>
    <w:unhideWhenUsed/>
    <w:rsid w:val="0086344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6344B"/>
    <w:rPr>
      <w:rFonts w:ascii="Tahoma" w:hAnsi="Tahoma" w:cs="Tahoma"/>
      <w:sz w:val="16"/>
      <w:szCs w:val="16"/>
    </w:rPr>
  </w:style>
  <w:style w:type="character" w:customStyle="1" w:styleId="10">
    <w:name w:val="Заголовок 1 Знак"/>
    <w:basedOn w:val="a0"/>
    <w:link w:val="1"/>
    <w:uiPriority w:val="9"/>
    <w:rsid w:val="00840BAD"/>
    <w:rPr>
      <w:rFonts w:eastAsiaTheme="majorEastAsia" w:cstheme="majorBidi"/>
      <w:b/>
      <w:color w:val="365F91" w:themeColor="accent1" w:themeShade="BF"/>
      <w:sz w:val="32"/>
      <w:szCs w:val="32"/>
    </w:rPr>
  </w:style>
  <w:style w:type="paragraph" w:styleId="a8">
    <w:name w:val="TOC Heading"/>
    <w:basedOn w:val="1"/>
    <w:next w:val="a"/>
    <w:uiPriority w:val="39"/>
    <w:unhideWhenUsed/>
    <w:qFormat/>
    <w:rsid w:val="000734E7"/>
    <w:pPr>
      <w:spacing w:line="259" w:lineRule="auto"/>
      <w:outlineLvl w:val="9"/>
    </w:pPr>
    <w:rPr>
      <w:rFonts w:asciiTheme="majorHAnsi" w:hAnsiTheme="majorHAnsi"/>
      <w:b w:val="0"/>
    </w:rPr>
  </w:style>
  <w:style w:type="paragraph" w:styleId="11">
    <w:name w:val="toc 1"/>
    <w:basedOn w:val="a"/>
    <w:next w:val="a"/>
    <w:autoRedefine/>
    <w:uiPriority w:val="39"/>
    <w:unhideWhenUsed/>
    <w:rsid w:val="000734E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4110">
      <w:bodyDiv w:val="1"/>
      <w:marLeft w:val="0"/>
      <w:marRight w:val="0"/>
      <w:marTop w:val="0"/>
      <w:marBottom w:val="0"/>
      <w:divBdr>
        <w:top w:val="none" w:sz="0" w:space="0" w:color="auto"/>
        <w:left w:val="none" w:sz="0" w:space="0" w:color="auto"/>
        <w:bottom w:val="none" w:sz="0" w:space="0" w:color="auto"/>
        <w:right w:val="none" w:sz="0" w:space="0" w:color="auto"/>
      </w:divBdr>
    </w:div>
    <w:div w:id="337928675">
      <w:bodyDiv w:val="1"/>
      <w:marLeft w:val="0"/>
      <w:marRight w:val="0"/>
      <w:marTop w:val="0"/>
      <w:marBottom w:val="0"/>
      <w:divBdr>
        <w:top w:val="none" w:sz="0" w:space="0" w:color="auto"/>
        <w:left w:val="none" w:sz="0" w:space="0" w:color="auto"/>
        <w:bottom w:val="none" w:sz="0" w:space="0" w:color="auto"/>
        <w:right w:val="none" w:sz="0" w:space="0" w:color="auto"/>
      </w:divBdr>
      <w:divsChild>
        <w:div w:id="839390740">
          <w:marLeft w:val="0"/>
          <w:marRight w:val="0"/>
          <w:marTop w:val="0"/>
          <w:marBottom w:val="0"/>
          <w:divBdr>
            <w:top w:val="none" w:sz="0" w:space="0" w:color="auto"/>
            <w:left w:val="none" w:sz="0" w:space="0" w:color="auto"/>
            <w:bottom w:val="none" w:sz="0" w:space="0" w:color="auto"/>
            <w:right w:val="none" w:sz="0" w:space="0" w:color="auto"/>
          </w:divBdr>
        </w:div>
      </w:divsChild>
    </w:div>
    <w:div w:id="534926844">
      <w:bodyDiv w:val="1"/>
      <w:marLeft w:val="0"/>
      <w:marRight w:val="0"/>
      <w:marTop w:val="0"/>
      <w:marBottom w:val="0"/>
      <w:divBdr>
        <w:top w:val="none" w:sz="0" w:space="0" w:color="auto"/>
        <w:left w:val="none" w:sz="0" w:space="0" w:color="auto"/>
        <w:bottom w:val="none" w:sz="0" w:space="0" w:color="auto"/>
        <w:right w:val="none" w:sz="0" w:space="0" w:color="auto"/>
      </w:divBdr>
    </w:div>
    <w:div w:id="727073507">
      <w:bodyDiv w:val="1"/>
      <w:marLeft w:val="0"/>
      <w:marRight w:val="0"/>
      <w:marTop w:val="0"/>
      <w:marBottom w:val="0"/>
      <w:divBdr>
        <w:top w:val="none" w:sz="0" w:space="0" w:color="auto"/>
        <w:left w:val="none" w:sz="0" w:space="0" w:color="auto"/>
        <w:bottom w:val="none" w:sz="0" w:space="0" w:color="auto"/>
        <w:right w:val="none" w:sz="0" w:space="0" w:color="auto"/>
      </w:divBdr>
      <w:divsChild>
        <w:div w:id="1484158630">
          <w:marLeft w:val="0"/>
          <w:marRight w:val="0"/>
          <w:marTop w:val="0"/>
          <w:marBottom w:val="0"/>
          <w:divBdr>
            <w:top w:val="none" w:sz="0" w:space="0" w:color="auto"/>
            <w:left w:val="none" w:sz="0" w:space="0" w:color="auto"/>
            <w:bottom w:val="none" w:sz="0" w:space="0" w:color="auto"/>
            <w:right w:val="none" w:sz="0" w:space="0" w:color="auto"/>
          </w:divBdr>
        </w:div>
        <w:div w:id="1876383341">
          <w:marLeft w:val="0"/>
          <w:marRight w:val="0"/>
          <w:marTop w:val="0"/>
          <w:marBottom w:val="0"/>
          <w:divBdr>
            <w:top w:val="none" w:sz="0" w:space="0" w:color="auto"/>
            <w:left w:val="none" w:sz="0" w:space="0" w:color="auto"/>
            <w:bottom w:val="none" w:sz="0" w:space="0" w:color="auto"/>
            <w:right w:val="none" w:sz="0" w:space="0" w:color="auto"/>
          </w:divBdr>
          <w:divsChild>
            <w:div w:id="1684357851">
              <w:marLeft w:val="0"/>
              <w:marRight w:val="0"/>
              <w:marTop w:val="0"/>
              <w:marBottom w:val="0"/>
              <w:divBdr>
                <w:top w:val="none" w:sz="0" w:space="0" w:color="auto"/>
                <w:left w:val="none" w:sz="0" w:space="0" w:color="auto"/>
                <w:bottom w:val="none" w:sz="0" w:space="0" w:color="auto"/>
                <w:right w:val="none" w:sz="0" w:space="0" w:color="auto"/>
              </w:divBdr>
            </w:div>
          </w:divsChild>
        </w:div>
        <w:div w:id="496918152">
          <w:marLeft w:val="0"/>
          <w:marRight w:val="0"/>
          <w:marTop w:val="240"/>
          <w:marBottom w:val="240"/>
          <w:divBdr>
            <w:top w:val="none" w:sz="0" w:space="0" w:color="auto"/>
            <w:left w:val="none" w:sz="0" w:space="0" w:color="auto"/>
            <w:bottom w:val="none" w:sz="0" w:space="0" w:color="auto"/>
            <w:right w:val="none" w:sz="0" w:space="0" w:color="auto"/>
          </w:divBdr>
          <w:divsChild>
            <w:div w:id="1129593539">
              <w:marLeft w:val="0"/>
              <w:marRight w:val="120"/>
              <w:marTop w:val="0"/>
              <w:marBottom w:val="120"/>
              <w:divBdr>
                <w:top w:val="none" w:sz="0" w:space="0" w:color="auto"/>
                <w:left w:val="none" w:sz="0" w:space="0" w:color="auto"/>
                <w:bottom w:val="none" w:sz="0" w:space="0" w:color="auto"/>
                <w:right w:val="none" w:sz="0" w:space="0" w:color="auto"/>
              </w:divBdr>
            </w:div>
            <w:div w:id="1828665592">
              <w:marLeft w:val="0"/>
              <w:marRight w:val="120"/>
              <w:marTop w:val="0"/>
              <w:marBottom w:val="120"/>
              <w:divBdr>
                <w:top w:val="none" w:sz="0" w:space="0" w:color="auto"/>
                <w:left w:val="none" w:sz="0" w:space="0" w:color="auto"/>
                <w:bottom w:val="none" w:sz="0" w:space="0" w:color="auto"/>
                <w:right w:val="none" w:sz="0" w:space="0" w:color="auto"/>
              </w:divBdr>
            </w:div>
            <w:div w:id="540484137">
              <w:marLeft w:val="0"/>
              <w:marRight w:val="120"/>
              <w:marTop w:val="0"/>
              <w:marBottom w:val="120"/>
              <w:divBdr>
                <w:top w:val="none" w:sz="0" w:space="0" w:color="auto"/>
                <w:left w:val="none" w:sz="0" w:space="0" w:color="auto"/>
                <w:bottom w:val="none" w:sz="0" w:space="0" w:color="auto"/>
                <w:right w:val="none" w:sz="0" w:space="0" w:color="auto"/>
              </w:divBdr>
            </w:div>
            <w:div w:id="197278407">
              <w:marLeft w:val="0"/>
              <w:marRight w:val="120"/>
              <w:marTop w:val="0"/>
              <w:marBottom w:val="120"/>
              <w:divBdr>
                <w:top w:val="none" w:sz="0" w:space="0" w:color="auto"/>
                <w:left w:val="none" w:sz="0" w:space="0" w:color="auto"/>
                <w:bottom w:val="none" w:sz="0" w:space="0" w:color="auto"/>
                <w:right w:val="none" w:sz="0" w:space="0" w:color="auto"/>
              </w:divBdr>
            </w:div>
            <w:div w:id="12584683">
              <w:marLeft w:val="0"/>
              <w:marRight w:val="120"/>
              <w:marTop w:val="0"/>
              <w:marBottom w:val="120"/>
              <w:divBdr>
                <w:top w:val="none" w:sz="0" w:space="0" w:color="auto"/>
                <w:left w:val="none" w:sz="0" w:space="0" w:color="auto"/>
                <w:bottom w:val="none" w:sz="0" w:space="0" w:color="auto"/>
                <w:right w:val="none" w:sz="0" w:space="0" w:color="auto"/>
              </w:divBdr>
            </w:div>
            <w:div w:id="1858234222">
              <w:marLeft w:val="0"/>
              <w:marRight w:val="120"/>
              <w:marTop w:val="0"/>
              <w:marBottom w:val="120"/>
              <w:divBdr>
                <w:top w:val="none" w:sz="0" w:space="0" w:color="auto"/>
                <w:left w:val="none" w:sz="0" w:space="0" w:color="auto"/>
                <w:bottom w:val="none" w:sz="0" w:space="0" w:color="auto"/>
                <w:right w:val="none" w:sz="0" w:space="0" w:color="auto"/>
              </w:divBdr>
            </w:div>
            <w:div w:id="229121989">
              <w:marLeft w:val="0"/>
              <w:marRight w:val="120"/>
              <w:marTop w:val="0"/>
              <w:marBottom w:val="120"/>
              <w:divBdr>
                <w:top w:val="none" w:sz="0" w:space="0" w:color="auto"/>
                <w:left w:val="none" w:sz="0" w:space="0" w:color="auto"/>
                <w:bottom w:val="none" w:sz="0" w:space="0" w:color="auto"/>
                <w:right w:val="none" w:sz="0" w:space="0" w:color="auto"/>
              </w:divBdr>
            </w:div>
            <w:div w:id="1697081172">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890767571">
      <w:bodyDiv w:val="1"/>
      <w:marLeft w:val="0"/>
      <w:marRight w:val="0"/>
      <w:marTop w:val="0"/>
      <w:marBottom w:val="0"/>
      <w:divBdr>
        <w:top w:val="none" w:sz="0" w:space="0" w:color="auto"/>
        <w:left w:val="none" w:sz="0" w:space="0" w:color="auto"/>
        <w:bottom w:val="none" w:sz="0" w:space="0" w:color="auto"/>
        <w:right w:val="none" w:sz="0" w:space="0" w:color="auto"/>
      </w:divBdr>
    </w:div>
    <w:div w:id="982345350">
      <w:bodyDiv w:val="1"/>
      <w:marLeft w:val="0"/>
      <w:marRight w:val="0"/>
      <w:marTop w:val="0"/>
      <w:marBottom w:val="0"/>
      <w:divBdr>
        <w:top w:val="none" w:sz="0" w:space="0" w:color="auto"/>
        <w:left w:val="none" w:sz="0" w:space="0" w:color="auto"/>
        <w:bottom w:val="none" w:sz="0" w:space="0" w:color="auto"/>
        <w:right w:val="none" w:sz="0" w:space="0" w:color="auto"/>
      </w:divBdr>
    </w:div>
    <w:div w:id="1142625076">
      <w:bodyDiv w:val="1"/>
      <w:marLeft w:val="0"/>
      <w:marRight w:val="0"/>
      <w:marTop w:val="0"/>
      <w:marBottom w:val="0"/>
      <w:divBdr>
        <w:top w:val="none" w:sz="0" w:space="0" w:color="auto"/>
        <w:left w:val="none" w:sz="0" w:space="0" w:color="auto"/>
        <w:bottom w:val="none" w:sz="0" w:space="0" w:color="auto"/>
        <w:right w:val="none" w:sz="0" w:space="0" w:color="auto"/>
      </w:divBdr>
    </w:div>
    <w:div w:id="1432236728">
      <w:bodyDiv w:val="1"/>
      <w:marLeft w:val="0"/>
      <w:marRight w:val="0"/>
      <w:marTop w:val="0"/>
      <w:marBottom w:val="0"/>
      <w:divBdr>
        <w:top w:val="none" w:sz="0" w:space="0" w:color="auto"/>
        <w:left w:val="none" w:sz="0" w:space="0" w:color="auto"/>
        <w:bottom w:val="none" w:sz="0" w:space="0" w:color="auto"/>
        <w:right w:val="none" w:sz="0" w:space="0" w:color="auto"/>
      </w:divBdr>
    </w:div>
    <w:div w:id="1501701010">
      <w:bodyDiv w:val="1"/>
      <w:marLeft w:val="0"/>
      <w:marRight w:val="0"/>
      <w:marTop w:val="0"/>
      <w:marBottom w:val="0"/>
      <w:divBdr>
        <w:top w:val="none" w:sz="0" w:space="0" w:color="auto"/>
        <w:left w:val="none" w:sz="0" w:space="0" w:color="auto"/>
        <w:bottom w:val="none" w:sz="0" w:space="0" w:color="auto"/>
        <w:right w:val="none" w:sz="0" w:space="0" w:color="auto"/>
      </w:divBdr>
    </w:div>
    <w:div w:id="1528055168">
      <w:bodyDiv w:val="1"/>
      <w:marLeft w:val="0"/>
      <w:marRight w:val="0"/>
      <w:marTop w:val="0"/>
      <w:marBottom w:val="0"/>
      <w:divBdr>
        <w:top w:val="none" w:sz="0" w:space="0" w:color="auto"/>
        <w:left w:val="none" w:sz="0" w:space="0" w:color="auto"/>
        <w:bottom w:val="none" w:sz="0" w:space="0" w:color="auto"/>
        <w:right w:val="none" w:sz="0" w:space="0" w:color="auto"/>
      </w:divBdr>
      <w:divsChild>
        <w:div w:id="558784773">
          <w:marLeft w:val="0"/>
          <w:marRight w:val="0"/>
          <w:marTop w:val="0"/>
          <w:marBottom w:val="0"/>
          <w:divBdr>
            <w:top w:val="none" w:sz="0" w:space="0" w:color="auto"/>
            <w:left w:val="none" w:sz="0" w:space="0" w:color="auto"/>
            <w:bottom w:val="none" w:sz="0" w:space="0" w:color="auto"/>
            <w:right w:val="none" w:sz="0" w:space="0" w:color="auto"/>
          </w:divBdr>
        </w:div>
      </w:divsChild>
    </w:div>
    <w:div w:id="1553613378">
      <w:bodyDiv w:val="1"/>
      <w:marLeft w:val="0"/>
      <w:marRight w:val="0"/>
      <w:marTop w:val="0"/>
      <w:marBottom w:val="0"/>
      <w:divBdr>
        <w:top w:val="none" w:sz="0" w:space="0" w:color="auto"/>
        <w:left w:val="none" w:sz="0" w:space="0" w:color="auto"/>
        <w:bottom w:val="none" w:sz="0" w:space="0" w:color="auto"/>
        <w:right w:val="none" w:sz="0" w:space="0" w:color="auto"/>
      </w:divBdr>
      <w:divsChild>
        <w:div w:id="751390955">
          <w:marLeft w:val="0"/>
          <w:marRight w:val="0"/>
          <w:marTop w:val="0"/>
          <w:marBottom w:val="0"/>
          <w:divBdr>
            <w:top w:val="none" w:sz="0" w:space="0" w:color="auto"/>
            <w:left w:val="none" w:sz="0" w:space="0" w:color="auto"/>
            <w:bottom w:val="none" w:sz="0" w:space="0" w:color="auto"/>
            <w:right w:val="none" w:sz="0" w:space="0" w:color="auto"/>
          </w:divBdr>
        </w:div>
      </w:divsChild>
    </w:div>
    <w:div w:id="1624069125">
      <w:bodyDiv w:val="1"/>
      <w:marLeft w:val="0"/>
      <w:marRight w:val="0"/>
      <w:marTop w:val="0"/>
      <w:marBottom w:val="0"/>
      <w:divBdr>
        <w:top w:val="none" w:sz="0" w:space="0" w:color="auto"/>
        <w:left w:val="none" w:sz="0" w:space="0" w:color="auto"/>
        <w:bottom w:val="none" w:sz="0" w:space="0" w:color="auto"/>
        <w:right w:val="none" w:sz="0" w:space="0" w:color="auto"/>
      </w:divBdr>
    </w:div>
    <w:div w:id="1717125613">
      <w:bodyDiv w:val="1"/>
      <w:marLeft w:val="0"/>
      <w:marRight w:val="0"/>
      <w:marTop w:val="0"/>
      <w:marBottom w:val="0"/>
      <w:divBdr>
        <w:top w:val="none" w:sz="0" w:space="0" w:color="auto"/>
        <w:left w:val="none" w:sz="0" w:space="0" w:color="auto"/>
        <w:bottom w:val="none" w:sz="0" w:space="0" w:color="auto"/>
        <w:right w:val="none" w:sz="0" w:space="0" w:color="auto"/>
      </w:divBdr>
    </w:div>
    <w:div w:id="1763914682">
      <w:bodyDiv w:val="1"/>
      <w:marLeft w:val="0"/>
      <w:marRight w:val="0"/>
      <w:marTop w:val="0"/>
      <w:marBottom w:val="0"/>
      <w:divBdr>
        <w:top w:val="none" w:sz="0" w:space="0" w:color="auto"/>
        <w:left w:val="none" w:sz="0" w:space="0" w:color="auto"/>
        <w:bottom w:val="none" w:sz="0" w:space="0" w:color="auto"/>
        <w:right w:val="none" w:sz="0" w:space="0" w:color="auto"/>
      </w:divBdr>
      <w:divsChild>
        <w:div w:id="2082408094">
          <w:marLeft w:val="0"/>
          <w:marRight w:val="0"/>
          <w:marTop w:val="0"/>
          <w:marBottom w:val="0"/>
          <w:divBdr>
            <w:top w:val="none" w:sz="0" w:space="0" w:color="auto"/>
            <w:left w:val="none" w:sz="0" w:space="0" w:color="auto"/>
            <w:bottom w:val="none" w:sz="0" w:space="0" w:color="auto"/>
            <w:right w:val="none" w:sz="0" w:space="0" w:color="auto"/>
          </w:divBdr>
        </w:div>
      </w:divsChild>
    </w:div>
    <w:div w:id="1960600729">
      <w:bodyDiv w:val="1"/>
      <w:marLeft w:val="0"/>
      <w:marRight w:val="0"/>
      <w:marTop w:val="0"/>
      <w:marBottom w:val="0"/>
      <w:divBdr>
        <w:top w:val="none" w:sz="0" w:space="0" w:color="auto"/>
        <w:left w:val="none" w:sz="0" w:space="0" w:color="auto"/>
        <w:bottom w:val="none" w:sz="0" w:space="0" w:color="auto"/>
        <w:right w:val="none" w:sz="0" w:space="0" w:color="auto"/>
      </w:divBdr>
      <w:divsChild>
        <w:div w:id="836649715">
          <w:marLeft w:val="0"/>
          <w:marRight w:val="0"/>
          <w:marTop w:val="0"/>
          <w:marBottom w:val="0"/>
          <w:divBdr>
            <w:top w:val="none" w:sz="0" w:space="0" w:color="auto"/>
            <w:left w:val="none" w:sz="0" w:space="0" w:color="auto"/>
            <w:bottom w:val="none" w:sz="0" w:space="0" w:color="auto"/>
            <w:right w:val="none" w:sz="0" w:space="0" w:color="auto"/>
          </w:divBdr>
        </w:div>
      </w:divsChild>
    </w:div>
    <w:div w:id="1991595252">
      <w:bodyDiv w:val="1"/>
      <w:marLeft w:val="0"/>
      <w:marRight w:val="0"/>
      <w:marTop w:val="0"/>
      <w:marBottom w:val="0"/>
      <w:divBdr>
        <w:top w:val="none" w:sz="0" w:space="0" w:color="auto"/>
        <w:left w:val="none" w:sz="0" w:space="0" w:color="auto"/>
        <w:bottom w:val="none" w:sz="0" w:space="0" w:color="auto"/>
        <w:right w:val="none" w:sz="0" w:space="0" w:color="auto"/>
      </w:divBdr>
      <w:divsChild>
        <w:div w:id="603923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hyperlink" Target="https://studopedia.ru/3_177770_predmetnaya-oblast-informatsionnoy-sistemi.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0BBEF-86E7-4160-9F2E-D74E6521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15</Pages>
  <Words>2681</Words>
  <Characters>15282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MBulatik</cp:lastModifiedBy>
  <cp:revision>31</cp:revision>
  <dcterms:created xsi:type="dcterms:W3CDTF">2020-05-18T16:53:00Z</dcterms:created>
  <dcterms:modified xsi:type="dcterms:W3CDTF">2022-01-23T09:38:00Z</dcterms:modified>
</cp:coreProperties>
</file>